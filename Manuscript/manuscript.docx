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1475A"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8"/>
          <w:szCs w:val="28"/>
        </w:rPr>
        <w:t>FUSTr</w:t>
      </w:r>
      <w:proofErr w:type="spellEnd"/>
      <w:r w:rsidRPr="00D83CC9">
        <w:rPr>
          <w:rFonts w:ascii="Arial" w:hAnsi="Arial" w:cs="Arial"/>
          <w:color w:val="000000"/>
          <w:sz w:val="28"/>
          <w:szCs w:val="28"/>
        </w:rPr>
        <w:t>: a tool to find gene Families Under Selection in Transcriptomes</w:t>
      </w:r>
    </w:p>
    <w:p w14:paraId="4A9AF327"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Background</w:t>
      </w:r>
    </w:p>
    <w:p w14:paraId="356F067F" w14:textId="6B920E54" w:rsidR="00D83CC9" w:rsidDel="00E42FCB" w:rsidRDefault="00D954F7" w:rsidP="00E42FCB">
      <w:pPr>
        <w:ind w:firstLine="720"/>
        <w:rPr>
          <w:del w:id="0" w:author="Cole, Timothy Jeffrey" w:date="2017-04-19T13:58:00Z"/>
          <w:rFonts w:ascii="Arial" w:hAnsi="Arial" w:cs="Arial"/>
          <w:color w:val="000000"/>
          <w:sz w:val="22"/>
          <w:szCs w:val="22"/>
          <w:shd w:val="clear" w:color="auto" w:fill="FF00FF"/>
        </w:rPr>
      </w:pPr>
      <w:ins w:id="1" w:author="Cole, Timothy Jeffrey" w:date="2017-04-19T13:14:00Z">
        <w:r>
          <w:rPr>
            <w:rFonts w:ascii="Arial" w:hAnsi="Arial" w:cs="Arial"/>
            <w:color w:val="000000"/>
            <w:sz w:val="22"/>
            <w:szCs w:val="22"/>
            <w:shd w:val="clear" w:color="auto" w:fill="FFFFFF"/>
          </w:rPr>
          <w:t>E</w:t>
        </w:r>
        <w:r w:rsidRPr="00D83CC9">
          <w:rPr>
            <w:rFonts w:ascii="Arial" w:hAnsi="Arial" w:cs="Arial"/>
            <w:color w:val="000000"/>
            <w:sz w:val="22"/>
            <w:szCs w:val="22"/>
            <w:shd w:val="clear" w:color="auto" w:fill="FFFFFF"/>
          </w:rPr>
          <w:t xml:space="preserve">lucidating patterns and processes involved in the adaptive evolution of genes and genomes of </w:t>
        </w:r>
        <w:r w:rsidRPr="00D83CC9">
          <w:rPr>
            <w:rFonts w:ascii="Arial" w:hAnsi="Arial" w:cs="Arial"/>
            <w:i/>
            <w:iCs/>
            <w:color w:val="000000"/>
            <w:sz w:val="22"/>
            <w:szCs w:val="22"/>
            <w:shd w:val="clear" w:color="auto" w:fill="FFFFFF"/>
          </w:rPr>
          <w:t>organisms</w:t>
        </w:r>
        <w:r>
          <w:rPr>
            <w:rFonts w:ascii="Arial" w:hAnsi="Arial" w:cs="Arial"/>
            <w:i/>
            <w:iCs/>
            <w:color w:val="000000"/>
            <w:sz w:val="22"/>
            <w:szCs w:val="22"/>
            <w:shd w:val="clear" w:color="auto" w:fill="FFFFFF"/>
          </w:rPr>
          <w:t xml:space="preserve"> is fundamental to </w:t>
        </w:r>
        <w:r>
          <w:rPr>
            <w:rFonts w:ascii="Arial" w:hAnsi="Arial" w:cs="Arial"/>
            <w:color w:val="000000"/>
            <w:sz w:val="22"/>
            <w:szCs w:val="22"/>
            <w:shd w:val="clear" w:color="auto" w:fill="FFFFFF"/>
          </w:rPr>
          <w:t>developing an</w:t>
        </w:r>
        <w:r w:rsidRPr="00D83CC9">
          <w:rPr>
            <w:rFonts w:ascii="Arial" w:hAnsi="Arial" w:cs="Arial"/>
            <w:color w:val="000000"/>
            <w:sz w:val="22"/>
            <w:szCs w:val="22"/>
            <w:shd w:val="clear" w:color="auto" w:fill="FFFFFF"/>
          </w:rPr>
          <w:t xml:space="preserve"> understand</w:t>
        </w:r>
        <w:r>
          <w:rPr>
            <w:rFonts w:ascii="Arial" w:hAnsi="Arial" w:cs="Arial"/>
            <w:color w:val="000000"/>
            <w:sz w:val="22"/>
            <w:szCs w:val="22"/>
            <w:shd w:val="clear" w:color="auto" w:fill="FFFFFF"/>
          </w:rPr>
          <w:t>ing of</w:t>
        </w:r>
        <w:r w:rsidRPr="00D83CC9">
          <w:rPr>
            <w:rFonts w:ascii="Arial" w:hAnsi="Arial" w:cs="Arial"/>
            <w:color w:val="000000"/>
            <w:sz w:val="22"/>
            <w:szCs w:val="22"/>
            <w:shd w:val="clear" w:color="auto" w:fill="FFFFFF"/>
          </w:rPr>
          <w:t xml:space="preserve"> the vast phenotypic diversity found in nature.</w:t>
        </w:r>
        <w:r>
          <w:rPr>
            <w:rFonts w:ascii="Arial" w:hAnsi="Arial" w:cs="Arial"/>
            <w:color w:val="000000"/>
            <w:sz w:val="22"/>
            <w:szCs w:val="22"/>
            <w:shd w:val="clear" w:color="auto" w:fill="FFFFFF"/>
          </w:rPr>
          <w:t xml:space="preserve"> </w:t>
        </w:r>
      </w:ins>
      <w:r w:rsidR="00D83CC9" w:rsidRPr="00D83CC9">
        <w:rPr>
          <w:rFonts w:ascii="Arial" w:hAnsi="Arial" w:cs="Arial"/>
          <w:color w:val="000000"/>
          <w:sz w:val="22"/>
          <w:szCs w:val="22"/>
          <w:shd w:val="clear" w:color="auto" w:fill="FFFF00"/>
        </w:rPr>
        <w:t>Recent advances in RNA-</w:t>
      </w:r>
      <w:proofErr w:type="spellStart"/>
      <w:r w:rsidR="00D83CC9" w:rsidRPr="00D83CC9">
        <w:rPr>
          <w:rFonts w:ascii="Arial" w:hAnsi="Arial" w:cs="Arial"/>
          <w:color w:val="000000"/>
          <w:sz w:val="22"/>
          <w:szCs w:val="22"/>
          <w:shd w:val="clear" w:color="auto" w:fill="FFFF00"/>
        </w:rPr>
        <w:t>Seq</w:t>
      </w:r>
      <w:proofErr w:type="spellEnd"/>
      <w:r w:rsidR="00D83CC9" w:rsidRPr="00D83CC9">
        <w:rPr>
          <w:rFonts w:ascii="Arial" w:hAnsi="Arial" w:cs="Arial"/>
          <w:color w:val="000000"/>
          <w:sz w:val="22"/>
          <w:szCs w:val="22"/>
          <w:shd w:val="clear" w:color="auto" w:fill="FFFF00"/>
        </w:rPr>
        <w:t xml:space="preserve"> technologies have </w:t>
      </w:r>
      <w:ins w:id="2" w:author="Cole, Timothy Jeffrey" w:date="2017-04-19T13:14:00Z">
        <w:r w:rsidR="00B6071A">
          <w:rPr>
            <w:rFonts w:ascii="Arial" w:hAnsi="Arial" w:cs="Arial"/>
            <w:color w:val="000000"/>
            <w:sz w:val="22"/>
            <w:szCs w:val="22"/>
            <w:shd w:val="clear" w:color="auto" w:fill="FFFF00"/>
          </w:rPr>
          <w:t xml:space="preserve">played a pivotal role in expanding molecular evolution knowledge </w:t>
        </w:r>
      </w:ins>
      <w:del w:id="3" w:author="Cole, Timothy Jeffrey" w:date="2017-04-19T13:15:00Z">
        <w:r w:rsidR="00D83CC9" w:rsidRPr="00D83CC9" w:rsidDel="00B6071A">
          <w:rPr>
            <w:rFonts w:ascii="Arial" w:hAnsi="Arial" w:cs="Arial"/>
            <w:color w:val="000000"/>
            <w:sz w:val="22"/>
            <w:szCs w:val="22"/>
            <w:shd w:val="clear" w:color="auto" w:fill="FFFF00"/>
          </w:rPr>
          <w:delText>allowed for</w:delText>
        </w:r>
      </w:del>
      <w:ins w:id="4" w:author="Cole, Timothy Jeffrey" w:date="2017-04-19T13:15:00Z">
        <w:r w:rsidR="00B6071A">
          <w:rPr>
            <w:rFonts w:ascii="Arial" w:hAnsi="Arial" w:cs="Arial"/>
            <w:color w:val="000000"/>
            <w:sz w:val="22"/>
            <w:szCs w:val="22"/>
            <w:shd w:val="clear" w:color="auto" w:fill="FFFF00"/>
          </w:rPr>
          <w:t>through the generation of</w:t>
        </w:r>
      </w:ins>
      <w:r w:rsidR="00D83CC9" w:rsidRPr="00D83CC9">
        <w:rPr>
          <w:rFonts w:ascii="Arial" w:hAnsi="Arial" w:cs="Arial"/>
          <w:color w:val="000000"/>
          <w:sz w:val="22"/>
          <w:szCs w:val="22"/>
          <w:shd w:val="clear" w:color="auto" w:fill="FFFF00"/>
        </w:rPr>
        <w:t xml:space="preserve"> an abundance of protein coding sequence </w:t>
      </w:r>
      <w:del w:id="5" w:author="Cole, Timothy Jeffrey" w:date="2017-04-19T13:16:00Z">
        <w:r w:rsidR="00D83CC9" w:rsidRPr="00D83CC9" w:rsidDel="00B6071A">
          <w:rPr>
            <w:rFonts w:ascii="Arial" w:hAnsi="Arial" w:cs="Arial"/>
            <w:color w:val="000000"/>
            <w:sz w:val="22"/>
            <w:szCs w:val="22"/>
            <w:shd w:val="clear" w:color="auto" w:fill="FFFF00"/>
          </w:rPr>
          <w:delText>data to be generated across</w:delText>
        </w:r>
      </w:del>
      <w:ins w:id="6" w:author="Cole, Timothy Jeffrey" w:date="2017-04-19T13:16:00Z">
        <w:r w:rsidR="00B6071A">
          <w:rPr>
            <w:rFonts w:ascii="Arial" w:hAnsi="Arial" w:cs="Arial"/>
            <w:color w:val="000000"/>
            <w:sz w:val="22"/>
            <w:szCs w:val="22"/>
            <w:shd w:val="clear" w:color="auto" w:fill="FFFF00"/>
          </w:rPr>
          <w:t>data across</w:t>
        </w:r>
      </w:ins>
      <w:r w:rsidR="00D83CC9" w:rsidRPr="00D83CC9">
        <w:rPr>
          <w:rFonts w:ascii="Arial" w:hAnsi="Arial" w:cs="Arial"/>
          <w:color w:val="000000"/>
          <w:sz w:val="22"/>
          <w:szCs w:val="22"/>
          <w:shd w:val="clear" w:color="auto" w:fill="FFFF00"/>
        </w:rPr>
        <w:t xml:space="preserve"> all levels of biodiversity</w:t>
      </w:r>
      <w:r w:rsidR="00D83CC9" w:rsidRPr="00D83CC9">
        <w:rPr>
          <w:rFonts w:ascii="Arial" w:hAnsi="Arial" w:cs="Arial"/>
          <w:color w:val="000000"/>
          <w:sz w:val="13"/>
          <w:szCs w:val="13"/>
          <w:shd w:val="clear" w:color="auto" w:fill="FFFF00"/>
          <w:vertAlign w:val="superscript"/>
        </w:rPr>
        <w:t xml:space="preserve"> </w:t>
      </w:r>
      <w:r w:rsidR="00D83CC9" w:rsidRPr="00D83CC9">
        <w:rPr>
          <w:rFonts w:ascii="Arial" w:hAnsi="Arial" w:cs="Arial"/>
          <w:color w:val="000000"/>
          <w:sz w:val="22"/>
          <w:szCs w:val="22"/>
          <w:shd w:val="clear" w:color="auto" w:fill="FFFF00"/>
        </w:rPr>
        <w:t>[1–4].</w:t>
      </w:r>
      <w:r w:rsidR="00D83CC9" w:rsidRPr="00D83CC9">
        <w:rPr>
          <w:rFonts w:ascii="Arial" w:hAnsi="Arial" w:cs="Arial"/>
          <w:color w:val="000000"/>
          <w:sz w:val="22"/>
          <w:szCs w:val="22"/>
          <w:shd w:val="clear" w:color="auto" w:fill="FF00FF"/>
        </w:rPr>
        <w:t xml:space="preserve"> In non-</w:t>
      </w:r>
      <w:proofErr w:type="gramStart"/>
      <w:r w:rsidR="00D83CC9" w:rsidRPr="00D83CC9">
        <w:rPr>
          <w:rFonts w:ascii="Arial" w:hAnsi="Arial" w:cs="Arial"/>
          <w:color w:val="000000"/>
          <w:sz w:val="22"/>
          <w:szCs w:val="22"/>
          <w:shd w:val="clear" w:color="auto" w:fill="FF00FF"/>
        </w:rPr>
        <w:t>model</w:t>
      </w:r>
      <w:proofErr w:type="gramEnd"/>
      <w:r w:rsidR="00D83CC9" w:rsidRPr="00D83CC9">
        <w:rPr>
          <w:rFonts w:ascii="Arial" w:hAnsi="Arial" w:cs="Arial"/>
          <w:strike/>
          <w:color w:val="000000"/>
          <w:sz w:val="22"/>
          <w:szCs w:val="22"/>
          <w:shd w:val="clear" w:color="auto" w:fill="FF00FF"/>
        </w:rPr>
        <w:t xml:space="preserve"> </w:t>
      </w:r>
      <w:r w:rsidR="00D83CC9" w:rsidRPr="00D83CC9">
        <w:rPr>
          <w:rFonts w:ascii="Arial" w:hAnsi="Arial" w:cs="Arial"/>
          <w:color w:val="000000"/>
          <w:sz w:val="22"/>
          <w:szCs w:val="22"/>
          <w:shd w:val="clear" w:color="auto" w:fill="FF00FF"/>
        </w:rPr>
        <w:t xml:space="preserve">eukaryotic study systems, transcriptomic experiments have become the de facto approach for functional genomics in lieu of whole </w:t>
      </w:r>
      <w:commentRangeStart w:id="7"/>
      <w:r w:rsidR="00D83CC9" w:rsidRPr="00D83CC9">
        <w:rPr>
          <w:rFonts w:ascii="Arial" w:hAnsi="Arial" w:cs="Arial"/>
          <w:color w:val="000000"/>
          <w:sz w:val="22"/>
          <w:szCs w:val="22"/>
          <w:shd w:val="clear" w:color="auto" w:fill="FF00FF"/>
        </w:rPr>
        <w:t xml:space="preserve">genome </w:t>
      </w:r>
      <w:commentRangeEnd w:id="7"/>
      <w:r w:rsidR="006D3B42">
        <w:rPr>
          <w:rStyle w:val="CommentReference"/>
        </w:rPr>
        <w:commentReference w:id="7"/>
      </w:r>
      <w:r w:rsidR="00D83CC9" w:rsidRPr="00D83CC9">
        <w:rPr>
          <w:rFonts w:ascii="Arial" w:hAnsi="Arial" w:cs="Arial"/>
          <w:color w:val="000000"/>
          <w:sz w:val="22"/>
          <w:szCs w:val="22"/>
          <w:shd w:val="clear" w:color="auto" w:fill="FF00FF"/>
        </w:rPr>
        <w:t xml:space="preserve">resequencing. </w:t>
      </w:r>
      <w:r w:rsidR="00D83CC9" w:rsidRPr="00D83CC9">
        <w:rPr>
          <w:rFonts w:ascii="Arial" w:hAnsi="Arial" w:cs="Arial"/>
          <w:color w:val="000000"/>
          <w:sz w:val="22"/>
          <w:szCs w:val="22"/>
          <w:shd w:val="clear" w:color="auto" w:fill="FF9900"/>
        </w:rPr>
        <w:t>This is due largely in part to lower costs [5], better targeting of coding sequences [6], exploration of posttranscriptional modifications</w:t>
      </w:r>
      <w:r w:rsidR="00A26B06">
        <w:rPr>
          <w:rFonts w:ascii="Arial" w:hAnsi="Arial" w:cs="Arial"/>
          <w:color w:val="000000"/>
          <w:sz w:val="22"/>
          <w:szCs w:val="22"/>
          <w:shd w:val="clear" w:color="auto" w:fill="FF9900"/>
        </w:rPr>
        <w:t xml:space="preserve"> and differential gene expression</w:t>
      </w:r>
      <w:r w:rsidR="00D83CC9" w:rsidRPr="00D83CC9">
        <w:rPr>
          <w:rFonts w:ascii="Arial" w:hAnsi="Arial" w:cs="Arial"/>
          <w:color w:val="000000"/>
          <w:sz w:val="22"/>
          <w:szCs w:val="22"/>
          <w:shd w:val="clear" w:color="auto" w:fill="FF9900"/>
        </w:rPr>
        <w:t xml:space="preserve"> [7</w:t>
      </w:r>
      <w:r w:rsidR="006D3B42">
        <w:rPr>
          <w:rFonts w:ascii="Arial" w:hAnsi="Arial" w:cs="Arial"/>
          <w:color w:val="000000"/>
          <w:sz w:val="22"/>
          <w:szCs w:val="22"/>
          <w:shd w:val="clear" w:color="auto" w:fill="FF9900"/>
        </w:rPr>
        <w:t>,</w:t>
      </w:r>
      <w:r w:rsidR="00D83CC9" w:rsidRPr="00D83CC9">
        <w:rPr>
          <w:rFonts w:ascii="Arial" w:hAnsi="Arial" w:cs="Arial"/>
          <w:color w:val="000000"/>
          <w:sz w:val="22"/>
          <w:szCs w:val="22"/>
          <w:shd w:val="clear" w:color="auto" w:fill="FF9900"/>
        </w:rPr>
        <w:t>8]</w:t>
      </w:r>
      <w:r w:rsidR="00E077E2">
        <w:rPr>
          <w:rFonts w:ascii="Arial" w:hAnsi="Arial" w:cs="Arial"/>
          <w:color w:val="000000"/>
          <w:sz w:val="22"/>
          <w:szCs w:val="22"/>
          <w:shd w:val="clear" w:color="auto" w:fill="4A86E8"/>
        </w:rPr>
        <w:t>.</w:t>
      </w:r>
      <w:r w:rsidR="00D83CC9" w:rsidRPr="00D83CC9">
        <w:rPr>
          <w:rFonts w:ascii="Arial" w:hAnsi="Arial" w:cs="Arial"/>
          <w:color w:val="000000"/>
          <w:sz w:val="22"/>
          <w:szCs w:val="22"/>
        </w:rPr>
        <w:t xml:space="preserve"> </w:t>
      </w:r>
      <w:del w:id="8" w:author="Cole, Timothy Jeffrey" w:date="2017-04-19T12:59:00Z">
        <w:r w:rsidR="00D83CC9" w:rsidRPr="00D83CC9" w:rsidDel="003E7FAA">
          <w:rPr>
            <w:rFonts w:ascii="Arial" w:hAnsi="Arial" w:cs="Arial"/>
            <w:strike/>
            <w:color w:val="000000"/>
            <w:sz w:val="22"/>
            <w:szCs w:val="22"/>
            <w:shd w:val="clear" w:color="auto" w:fill="FF00FF"/>
          </w:rPr>
          <w:delText>These experiments have allowed research in functional genomics to be extended to non-model organisms with a broad range of phenotypic diversity  (i.e. morphological, behavioral, physiological, etc.)  that has never before been possible</w:delText>
        </w:r>
        <w:r w:rsidR="00D83CC9" w:rsidRPr="00D83CC9" w:rsidDel="003E7FAA">
          <w:rPr>
            <w:rFonts w:ascii="Arial" w:hAnsi="Arial" w:cs="Arial"/>
            <w:strike/>
            <w:color w:val="000000"/>
            <w:sz w:val="22"/>
            <w:szCs w:val="22"/>
          </w:rPr>
          <w:delText>.</w:delText>
        </w:r>
        <w:r w:rsidR="00D83CC9" w:rsidRPr="00D83CC9" w:rsidDel="003E7FAA">
          <w:rPr>
            <w:rFonts w:ascii="Arial" w:hAnsi="Arial" w:cs="Arial"/>
            <w:color w:val="000000"/>
            <w:sz w:val="22"/>
            <w:szCs w:val="22"/>
          </w:rPr>
          <w:delText xml:space="preserve"> </w:delText>
        </w:r>
      </w:del>
      <w:r w:rsidR="00D83CC9" w:rsidRPr="00D83CC9">
        <w:rPr>
          <w:rFonts w:ascii="Arial" w:hAnsi="Arial" w:cs="Arial"/>
          <w:color w:val="000000"/>
          <w:sz w:val="22"/>
          <w:szCs w:val="22"/>
          <w:shd w:val="clear" w:color="auto" w:fill="FFFF00"/>
        </w:rPr>
        <w:t>This influx of transcriptomic data has resulted in an ever-expanding need for scalable tools</w:t>
      </w:r>
      <w:ins w:id="9" w:author="Cole, Timothy Jeffrey" w:date="2017-04-19T13:25:00Z">
        <w:r w:rsidR="00594EF2">
          <w:rPr>
            <w:rFonts w:ascii="Arial" w:hAnsi="Arial" w:cs="Arial"/>
            <w:color w:val="000000"/>
            <w:sz w:val="22"/>
            <w:szCs w:val="22"/>
            <w:shd w:val="clear" w:color="auto" w:fill="FFFF00"/>
          </w:rPr>
          <w:t xml:space="preserve"> capable of elucidating broad evolutionary patterns in </w:t>
        </w:r>
      </w:ins>
      <w:del w:id="10" w:author="Cole, Timothy Jeffrey" w:date="2017-04-19T13:26:00Z">
        <w:r w:rsidR="00D83CC9" w:rsidRPr="00D83CC9" w:rsidDel="00594EF2">
          <w:rPr>
            <w:rFonts w:ascii="Arial" w:hAnsi="Arial" w:cs="Arial"/>
            <w:color w:val="000000"/>
            <w:sz w:val="22"/>
            <w:szCs w:val="22"/>
            <w:shd w:val="clear" w:color="auto" w:fill="FFFF00"/>
          </w:rPr>
          <w:delText xml:space="preserve"> </w:delText>
        </w:r>
      </w:del>
      <w:ins w:id="11" w:author="Cole, Timothy Jeffrey" w:date="2017-04-19T13:26:00Z">
        <w:r w:rsidR="00594EF2">
          <w:rPr>
            <w:rFonts w:ascii="Arial" w:hAnsi="Arial" w:cs="Arial"/>
            <w:color w:val="000000"/>
            <w:sz w:val="22"/>
            <w:szCs w:val="22"/>
            <w:shd w:val="clear" w:color="auto" w:fill="FFFF00"/>
          </w:rPr>
          <w:t>l</w:t>
        </w:r>
      </w:ins>
      <w:ins w:id="12" w:author="Cole, Timothy Jeffrey" w:date="2017-04-19T13:01:00Z">
        <w:r w:rsidR="00594EF2">
          <w:rPr>
            <w:rFonts w:ascii="Arial" w:hAnsi="Arial" w:cs="Arial"/>
            <w:color w:val="000000"/>
            <w:sz w:val="22"/>
            <w:szCs w:val="22"/>
            <w:shd w:val="clear" w:color="auto" w:fill="FFFF00"/>
          </w:rPr>
          <w:t>arge biodiversity datasets</w:t>
        </w:r>
        <w:r w:rsidR="000949C2">
          <w:rPr>
            <w:rFonts w:ascii="Arial" w:hAnsi="Arial" w:cs="Arial"/>
            <w:color w:val="000000"/>
            <w:sz w:val="22"/>
            <w:szCs w:val="22"/>
            <w:shd w:val="clear" w:color="auto" w:fill="FFFF00"/>
          </w:rPr>
          <w:t>.</w:t>
        </w:r>
      </w:ins>
      <w:del w:id="13" w:author="Cole, Timothy Jeffrey" w:date="2017-04-19T13:01:00Z">
        <w:r w:rsidR="00D83CC9" w:rsidRPr="00D83CC9" w:rsidDel="00DA71B2">
          <w:rPr>
            <w:rFonts w:ascii="Arial" w:hAnsi="Arial" w:cs="Arial"/>
            <w:color w:val="000000"/>
            <w:sz w:val="22"/>
            <w:szCs w:val="22"/>
            <w:shd w:val="clear" w:color="auto" w:fill="FFFF00"/>
          </w:rPr>
          <w:delText>capable</w:delText>
        </w:r>
      </w:del>
      <w:r w:rsidR="00D83CC9" w:rsidRPr="00D83CC9">
        <w:rPr>
          <w:rFonts w:ascii="Arial" w:hAnsi="Arial" w:cs="Arial"/>
          <w:color w:val="000000"/>
          <w:sz w:val="22"/>
          <w:szCs w:val="22"/>
          <w:shd w:val="clear" w:color="auto" w:fill="FFFF00"/>
        </w:rPr>
        <w:t xml:space="preserve"> </w:t>
      </w:r>
      <w:del w:id="14" w:author="Cole, Timothy Jeffrey" w:date="2017-04-19T13:12:00Z">
        <w:r w:rsidR="00D83CC9" w:rsidRPr="003E7FAA" w:rsidDel="00057803">
          <w:rPr>
            <w:rFonts w:ascii="Arial" w:hAnsi="Arial" w:cs="Arial"/>
            <w:strike/>
            <w:color w:val="000000"/>
            <w:sz w:val="22"/>
            <w:szCs w:val="22"/>
            <w:shd w:val="clear" w:color="auto" w:fill="FFFF00"/>
            <w:rPrChange w:id="15" w:author="Cole, Timothy Jeffrey" w:date="2017-04-19T13:00:00Z">
              <w:rPr>
                <w:rFonts w:ascii="Arial" w:hAnsi="Arial" w:cs="Arial"/>
                <w:color w:val="000000"/>
                <w:sz w:val="22"/>
                <w:szCs w:val="22"/>
                <w:shd w:val="clear" w:color="auto" w:fill="FFFF00"/>
              </w:rPr>
            </w:rPrChange>
          </w:rPr>
          <w:delText xml:space="preserve">of </w:delText>
        </w:r>
        <w:r w:rsidR="00D83CC9" w:rsidRPr="003E7FAA" w:rsidDel="00057803">
          <w:rPr>
            <w:rFonts w:ascii="Arial" w:hAnsi="Arial" w:cs="Arial"/>
            <w:strike/>
            <w:color w:val="000000"/>
            <w:sz w:val="22"/>
            <w:szCs w:val="22"/>
            <w:shd w:val="clear" w:color="auto" w:fill="FFFF00"/>
          </w:rPr>
          <w:delText>elucidating patterns and processes involved in the adaptive evolution of genes and genomes of organisms throughout the tree of life.</w:delText>
        </w:r>
      </w:del>
    </w:p>
    <w:p w14:paraId="30AAF6FC" w14:textId="77777777" w:rsidR="00E42FCB" w:rsidRPr="00D83CC9" w:rsidRDefault="00E42FCB" w:rsidP="00D83CC9">
      <w:pPr>
        <w:ind w:firstLine="720"/>
        <w:rPr>
          <w:ins w:id="16" w:author="Cole, Timothy Jeffrey" w:date="2017-04-19T13:58:00Z"/>
          <w:rFonts w:ascii="Times New Roman" w:hAnsi="Times New Roman" w:cs="Times New Roman"/>
        </w:rPr>
      </w:pPr>
    </w:p>
    <w:p w14:paraId="7F58FC1E" w14:textId="0EF02A41" w:rsidR="00D83CC9" w:rsidRPr="00D83CC9" w:rsidDel="007B693E" w:rsidRDefault="0064132D" w:rsidP="00E42FCB">
      <w:pPr>
        <w:rPr>
          <w:del w:id="17" w:author="Cole, Timothy Jeffrey" w:date="2017-04-19T13:53:00Z"/>
          <w:rFonts w:ascii="Times New Roman" w:hAnsi="Times New Roman" w:cs="Times New Roman"/>
        </w:rPr>
        <w:pPrChange w:id="18" w:author="Cole, Timothy Jeffrey" w:date="2017-04-19T13:58:00Z">
          <w:pPr>
            <w:ind w:firstLine="720"/>
          </w:pPr>
        </w:pPrChange>
      </w:pPr>
      <w:ins w:id="19" w:author="Cole, Timothy Jeffrey" w:date="2017-04-19T13:36:00Z">
        <w:r>
          <w:rPr>
            <w:rFonts w:ascii="Arial" w:hAnsi="Arial" w:cs="Arial"/>
            <w:color w:val="000000"/>
            <w:sz w:val="22"/>
            <w:szCs w:val="22"/>
            <w:shd w:val="clear" w:color="auto" w:fill="FF00FF"/>
          </w:rPr>
          <w:t>The genomic architecture</w:t>
        </w:r>
      </w:ins>
      <w:ins w:id="20" w:author="Cole, Timothy Jeffrey" w:date="2017-04-19T13:41:00Z">
        <w:r w:rsidR="00077E5F">
          <w:rPr>
            <w:rFonts w:ascii="Arial" w:hAnsi="Arial" w:cs="Arial"/>
            <w:color w:val="000000"/>
            <w:sz w:val="22"/>
            <w:szCs w:val="22"/>
            <w:shd w:val="clear" w:color="auto" w:fill="FF00FF"/>
          </w:rPr>
          <w:t>s</w:t>
        </w:r>
      </w:ins>
      <w:ins w:id="21" w:author="Cole, Timothy Jeffrey" w:date="2017-04-19T13:36:00Z">
        <w:r>
          <w:rPr>
            <w:rFonts w:ascii="Arial" w:hAnsi="Arial" w:cs="Arial"/>
            <w:color w:val="000000"/>
            <w:sz w:val="22"/>
            <w:szCs w:val="22"/>
            <w:shd w:val="clear" w:color="auto" w:fill="FF00FF"/>
          </w:rPr>
          <w:t xml:space="preserve"> of species across the tree of life is riddled with complexities.</w:t>
        </w:r>
      </w:ins>
      <w:del w:id="22" w:author="Cole, Timothy Jeffrey" w:date="2017-04-19T13:03:00Z">
        <w:r w:rsidR="00D83CC9" w:rsidRPr="00D83CC9" w:rsidDel="00556572">
          <w:rPr>
            <w:rFonts w:ascii="Arial" w:hAnsi="Arial" w:cs="Arial"/>
            <w:color w:val="000000"/>
            <w:sz w:val="22"/>
            <w:szCs w:val="22"/>
            <w:shd w:val="clear" w:color="auto" w:fill="FF00FF"/>
          </w:rPr>
          <w:delText>It is important to be able to</w:delText>
        </w:r>
        <w:r w:rsidR="00D83CC9" w:rsidRPr="00D83CC9" w:rsidDel="00556572">
          <w:rPr>
            <w:rFonts w:ascii="Arial" w:hAnsi="Arial" w:cs="Arial"/>
            <w:color w:val="000000"/>
            <w:sz w:val="22"/>
            <w:szCs w:val="22"/>
            <w:shd w:val="clear" w:color="auto" w:fill="FFFFFF"/>
          </w:rPr>
          <w:delText>e</w:delText>
        </w:r>
      </w:del>
      <w:del w:id="23" w:author="Cole, Timothy Jeffrey" w:date="2017-04-19T13:13:00Z">
        <w:r w:rsidR="00D83CC9" w:rsidRPr="00D83CC9" w:rsidDel="00D954F7">
          <w:rPr>
            <w:rFonts w:ascii="Arial" w:hAnsi="Arial" w:cs="Arial"/>
            <w:color w:val="000000"/>
            <w:sz w:val="22"/>
            <w:szCs w:val="22"/>
            <w:shd w:val="clear" w:color="auto" w:fill="FFFFFF"/>
          </w:rPr>
          <w:delText xml:space="preserve">lucidating patterns and processes involved in the adaptive evolution of genes and genomes of </w:delText>
        </w:r>
        <w:r w:rsidR="00D83CC9" w:rsidRPr="00D83CC9" w:rsidDel="00D954F7">
          <w:rPr>
            <w:rFonts w:ascii="Arial" w:hAnsi="Arial" w:cs="Arial"/>
            <w:i/>
            <w:iCs/>
            <w:color w:val="000000"/>
            <w:sz w:val="22"/>
            <w:szCs w:val="22"/>
            <w:shd w:val="clear" w:color="auto" w:fill="FFFFFF"/>
          </w:rPr>
          <w:delText>organisms</w:delText>
        </w:r>
      </w:del>
      <w:del w:id="24" w:author="Cole, Timothy Jeffrey" w:date="2017-04-19T13:04:00Z">
        <w:r w:rsidR="00D83CC9" w:rsidRPr="00D83CC9" w:rsidDel="00556572">
          <w:rPr>
            <w:rFonts w:ascii="Arial" w:hAnsi="Arial" w:cs="Arial"/>
            <w:i/>
            <w:iCs/>
            <w:color w:val="000000"/>
            <w:sz w:val="22"/>
            <w:szCs w:val="22"/>
            <w:shd w:val="clear" w:color="auto" w:fill="FFFFFF"/>
          </w:rPr>
          <w:delText xml:space="preserve"> </w:delText>
        </w:r>
        <w:r w:rsidR="00D83CC9" w:rsidRPr="00D83CC9" w:rsidDel="00556572">
          <w:rPr>
            <w:rFonts w:ascii="Arial" w:hAnsi="Arial" w:cs="Arial"/>
            <w:color w:val="000000"/>
            <w:sz w:val="22"/>
            <w:szCs w:val="22"/>
            <w:shd w:val="clear" w:color="auto" w:fill="FFFFFF"/>
          </w:rPr>
          <w:delText>in order to</w:delText>
        </w:r>
      </w:del>
      <w:del w:id="25" w:author="Cole, Timothy Jeffrey" w:date="2017-04-19T13:13:00Z">
        <w:r w:rsidR="00D83CC9" w:rsidRPr="00D83CC9" w:rsidDel="00D954F7">
          <w:rPr>
            <w:rFonts w:ascii="Arial" w:hAnsi="Arial" w:cs="Arial"/>
            <w:color w:val="000000"/>
            <w:sz w:val="22"/>
            <w:szCs w:val="22"/>
            <w:shd w:val="clear" w:color="auto" w:fill="FFFFFF"/>
          </w:rPr>
          <w:delText xml:space="preserve"> understand the vast phenotypic diversity found in nature.</w:delText>
        </w:r>
      </w:del>
      <w:r w:rsidR="00D83CC9" w:rsidRPr="00D83CC9">
        <w:rPr>
          <w:rFonts w:ascii="Arial" w:hAnsi="Arial" w:cs="Arial"/>
          <w:color w:val="000000"/>
          <w:sz w:val="22"/>
          <w:szCs w:val="22"/>
          <w:shd w:val="clear" w:color="auto" w:fill="FFFFFF"/>
        </w:rPr>
        <w:t xml:space="preserve"> </w:t>
      </w:r>
      <w:ins w:id="26" w:author="Cole, Timothy Jeffrey" w:date="2017-04-19T13:37:00Z">
        <w:r w:rsidR="00F96321">
          <w:rPr>
            <w:rFonts w:ascii="Arial" w:hAnsi="Arial" w:cs="Arial"/>
            <w:color w:val="000000"/>
            <w:sz w:val="22"/>
            <w:szCs w:val="22"/>
            <w:shd w:val="clear" w:color="auto" w:fill="FFFFFF"/>
          </w:rPr>
          <w:t>Numerous</w:t>
        </w:r>
      </w:ins>
      <w:r w:rsidR="00D83CC9" w:rsidRPr="00D83CC9">
        <w:rPr>
          <w:rFonts w:ascii="Arial" w:hAnsi="Arial" w:cs="Arial"/>
          <w:color w:val="000000"/>
          <w:sz w:val="22"/>
          <w:szCs w:val="22"/>
          <w:shd w:val="clear" w:color="auto" w:fill="FF00FF"/>
        </w:rPr>
        <w:t> </w:t>
      </w:r>
      <w:del w:id="27" w:author="Cole, Timothy Jeffrey" w:date="2017-04-19T13:37:00Z">
        <w:r w:rsidR="00D83CC9" w:rsidRPr="00D83CC9" w:rsidDel="00F96321">
          <w:rPr>
            <w:rFonts w:ascii="Arial" w:hAnsi="Arial" w:cs="Arial"/>
            <w:color w:val="000000"/>
            <w:sz w:val="22"/>
            <w:szCs w:val="22"/>
            <w:shd w:val="clear" w:color="auto" w:fill="FF00FF"/>
          </w:rPr>
          <w:delText>S</w:delText>
        </w:r>
      </w:del>
      <w:ins w:id="28" w:author="Cole, Timothy Jeffrey" w:date="2017-04-19T13:37:00Z">
        <w:r w:rsidR="00F96321">
          <w:rPr>
            <w:rFonts w:ascii="Arial" w:hAnsi="Arial" w:cs="Arial"/>
            <w:color w:val="000000"/>
            <w:sz w:val="22"/>
            <w:szCs w:val="22"/>
            <w:shd w:val="clear" w:color="auto" w:fill="FF00FF"/>
          </w:rPr>
          <w:t>s</w:t>
        </w:r>
      </w:ins>
      <w:r w:rsidR="00D83CC9" w:rsidRPr="00D83CC9">
        <w:rPr>
          <w:rFonts w:ascii="Arial" w:hAnsi="Arial" w:cs="Arial"/>
          <w:color w:val="000000"/>
          <w:sz w:val="22"/>
          <w:szCs w:val="22"/>
          <w:shd w:val="clear" w:color="auto" w:fill="FF00FF"/>
        </w:rPr>
        <w:t xml:space="preserve">peciation events </w:t>
      </w:r>
      <w:del w:id="29" w:author="Cole, Timothy Jeffrey" w:date="2017-04-19T13:37:00Z">
        <w:r w:rsidR="00D83CC9" w:rsidRPr="00D83CC9" w:rsidDel="00F96321">
          <w:rPr>
            <w:rFonts w:ascii="Arial" w:hAnsi="Arial" w:cs="Arial"/>
            <w:strike/>
            <w:color w:val="000000"/>
            <w:sz w:val="22"/>
            <w:szCs w:val="22"/>
            <w:shd w:val="clear" w:color="auto" w:fill="FF00FF"/>
          </w:rPr>
          <w:delText>forming gene orthologs</w:delText>
        </w:r>
        <w:r w:rsidR="00D83CC9" w:rsidRPr="00D83CC9" w:rsidDel="00F96321">
          <w:rPr>
            <w:rFonts w:ascii="Arial" w:hAnsi="Arial" w:cs="Arial"/>
            <w:color w:val="000000"/>
            <w:sz w:val="22"/>
            <w:szCs w:val="22"/>
            <w:shd w:val="clear" w:color="auto" w:fill="FF00FF"/>
          </w:rPr>
          <w:delText xml:space="preserve"> </w:delText>
        </w:r>
      </w:del>
      <w:r w:rsidR="00D83CC9" w:rsidRPr="00D83CC9">
        <w:rPr>
          <w:rFonts w:ascii="Arial" w:hAnsi="Arial" w:cs="Arial"/>
          <w:color w:val="000000"/>
          <w:sz w:val="22"/>
          <w:szCs w:val="22"/>
          <w:shd w:val="clear" w:color="auto" w:fill="FF00FF"/>
        </w:rPr>
        <w:t xml:space="preserve">along with frequent whole genome duplications </w:t>
      </w:r>
      <w:del w:id="30" w:author="Cole, Timothy Jeffrey" w:date="2017-04-19T13:37:00Z">
        <w:r w:rsidR="00D83CC9" w:rsidRPr="00D83CC9" w:rsidDel="00F96321">
          <w:rPr>
            <w:rFonts w:ascii="Arial" w:hAnsi="Arial" w:cs="Arial"/>
            <w:strike/>
            <w:color w:val="000000"/>
            <w:sz w:val="22"/>
            <w:szCs w:val="22"/>
            <w:shd w:val="clear" w:color="auto" w:fill="FF00FF"/>
          </w:rPr>
          <w:delText>forming gene paralogs</w:delText>
        </w:r>
        <w:r w:rsidR="00D83CC9" w:rsidRPr="00D83CC9" w:rsidDel="00F96321">
          <w:rPr>
            <w:rFonts w:ascii="Arial" w:hAnsi="Arial" w:cs="Arial"/>
            <w:color w:val="000000"/>
            <w:sz w:val="22"/>
            <w:szCs w:val="22"/>
            <w:shd w:val="clear" w:color="auto" w:fill="FF00FF"/>
          </w:rPr>
          <w:delText xml:space="preserve"> </w:delText>
        </w:r>
      </w:del>
      <w:r w:rsidR="00D83CC9" w:rsidRPr="00D83CC9">
        <w:rPr>
          <w:rFonts w:ascii="Arial" w:hAnsi="Arial" w:cs="Arial"/>
          <w:color w:val="000000"/>
          <w:sz w:val="22"/>
          <w:szCs w:val="22"/>
          <w:shd w:val="clear" w:color="auto" w:fill="FF00FF"/>
        </w:rPr>
        <w:t>has given rise to</w:t>
      </w:r>
      <w:ins w:id="31" w:author="Cole, Timothy Jeffrey" w:date="2017-04-19T13:38:00Z">
        <w:r w:rsidR="00F96321">
          <w:rPr>
            <w:rFonts w:ascii="Arial" w:hAnsi="Arial" w:cs="Arial"/>
            <w:color w:val="000000"/>
            <w:sz w:val="22"/>
            <w:szCs w:val="22"/>
            <w:shd w:val="clear" w:color="auto" w:fill="FF00FF"/>
          </w:rPr>
          <w:t xml:space="preserve"> a </w:t>
        </w:r>
      </w:ins>
      <w:del w:id="32" w:author="Cole, Timothy Jeffrey" w:date="2017-04-19T13:38:00Z">
        <w:r w:rsidR="00D83CC9" w:rsidRPr="00D83CC9" w:rsidDel="00F96321">
          <w:rPr>
            <w:rFonts w:ascii="Arial" w:hAnsi="Arial" w:cs="Arial"/>
            <w:i/>
            <w:iCs/>
            <w:color w:val="000000"/>
            <w:sz w:val="22"/>
            <w:szCs w:val="22"/>
            <w:shd w:val="clear" w:color="auto" w:fill="FF00FF"/>
          </w:rPr>
          <w:delText xml:space="preserve"> </w:delText>
        </w:r>
        <w:r w:rsidR="00D83CC9" w:rsidRPr="00D83CC9" w:rsidDel="00F96321">
          <w:rPr>
            <w:rFonts w:ascii="Arial" w:hAnsi="Arial" w:cs="Arial"/>
            <w:color w:val="000000"/>
            <w:sz w:val="22"/>
            <w:szCs w:val="22"/>
            <w:shd w:val="clear" w:color="auto" w:fill="FF00FF"/>
          </w:rPr>
          <w:delText>a</w:delText>
        </w:r>
        <w:r w:rsidR="00D83CC9" w:rsidRPr="00D83CC9" w:rsidDel="00F96321">
          <w:rPr>
            <w:rFonts w:ascii="Arial" w:hAnsi="Arial" w:cs="Arial"/>
            <w:i/>
            <w:iCs/>
            <w:color w:val="000000"/>
            <w:sz w:val="22"/>
            <w:szCs w:val="22"/>
            <w:shd w:val="clear" w:color="auto" w:fill="FF00FF"/>
          </w:rPr>
          <w:delText xml:space="preserve"> </w:delText>
        </w:r>
      </w:del>
      <w:r w:rsidR="00D83CC9" w:rsidRPr="00D83CC9">
        <w:rPr>
          <w:rFonts w:ascii="Arial" w:hAnsi="Arial" w:cs="Arial"/>
          <w:color w:val="000000"/>
          <w:sz w:val="22"/>
          <w:szCs w:val="22"/>
          <w:shd w:val="clear" w:color="auto" w:fill="FF00FF"/>
        </w:rPr>
        <w:t>myriad</w:t>
      </w:r>
      <w:r w:rsidR="00D83CC9" w:rsidRPr="00D83CC9">
        <w:rPr>
          <w:rFonts w:ascii="Arial" w:hAnsi="Arial" w:cs="Arial"/>
          <w:i/>
          <w:iCs/>
          <w:color w:val="000000"/>
          <w:sz w:val="22"/>
          <w:szCs w:val="22"/>
          <w:shd w:val="clear" w:color="auto" w:fill="FF00FF"/>
        </w:rPr>
        <w:t xml:space="preserve"> </w:t>
      </w:r>
      <w:r w:rsidR="00D83CC9" w:rsidRPr="00D83CC9">
        <w:rPr>
          <w:rFonts w:ascii="Arial" w:hAnsi="Arial" w:cs="Arial"/>
          <w:color w:val="000000"/>
          <w:sz w:val="22"/>
          <w:szCs w:val="22"/>
          <w:shd w:val="clear" w:color="auto" w:fill="FF00FF"/>
        </w:rPr>
        <w:t>of</w:t>
      </w:r>
      <w:r w:rsidR="00D83CC9" w:rsidRPr="00D83CC9">
        <w:rPr>
          <w:rFonts w:ascii="Arial" w:hAnsi="Arial" w:cs="Arial"/>
          <w:i/>
          <w:iCs/>
          <w:color w:val="000000"/>
          <w:sz w:val="22"/>
          <w:szCs w:val="22"/>
          <w:shd w:val="clear" w:color="auto" w:fill="FF00FF"/>
        </w:rPr>
        <w:t xml:space="preserve"> </w:t>
      </w:r>
      <w:r w:rsidR="00D83CC9" w:rsidRPr="00D83CC9">
        <w:rPr>
          <w:rFonts w:ascii="Arial" w:hAnsi="Arial" w:cs="Arial"/>
          <w:color w:val="000000"/>
          <w:sz w:val="22"/>
          <w:szCs w:val="22"/>
          <w:shd w:val="clear" w:color="auto" w:fill="FF00FF"/>
        </w:rPr>
        <w:t>multigene families that</w:t>
      </w:r>
      <w:r w:rsidR="00D83CC9" w:rsidRPr="00D83CC9">
        <w:rPr>
          <w:rFonts w:ascii="Arial" w:hAnsi="Arial" w:cs="Arial"/>
          <w:color w:val="000000"/>
          <w:sz w:val="22"/>
          <w:szCs w:val="22"/>
          <w:shd w:val="clear" w:color="auto" w:fill="FFFFFF"/>
        </w:rPr>
        <w:t xml:space="preserve"> span a broad range of biochemical properties. </w:t>
      </w:r>
      <w:ins w:id="33" w:author="Cole, Timothy Jeffrey" w:date="2017-04-19T13:51:00Z">
        <w:r w:rsidR="007B693E">
          <w:rPr>
            <w:rFonts w:ascii="Arial" w:hAnsi="Arial" w:cs="Arial"/>
            <w:color w:val="000000"/>
            <w:sz w:val="22"/>
            <w:szCs w:val="22"/>
            <w:shd w:val="clear" w:color="auto" w:fill="FFFFFF"/>
          </w:rPr>
          <w:t xml:space="preserve">Adaptive gene families receive Darwinian positive selection and are important in the evolutionary history of the organism. </w:t>
        </w:r>
      </w:ins>
      <w:del w:id="34" w:author="Cole, Timothy Jeffrey" w:date="2017-04-19T13:39:00Z">
        <w:r w:rsidR="00D83CC9" w:rsidRPr="00D83CC9" w:rsidDel="00F96321">
          <w:rPr>
            <w:rFonts w:ascii="Arial" w:hAnsi="Arial" w:cs="Arial"/>
            <w:color w:val="000000"/>
            <w:sz w:val="22"/>
            <w:szCs w:val="22"/>
            <w:shd w:val="clear" w:color="auto" w:fill="FFFFFF"/>
          </w:rPr>
          <w:delText xml:space="preserve">There are several families adaptive and fitness familes contain genes that contribute to organisms fitness and adaptive in </w:delText>
        </w:r>
        <w:r w:rsidR="00D83CC9" w:rsidRPr="00D83CC9" w:rsidDel="00F96321">
          <w:rPr>
            <w:rFonts w:ascii="Arial" w:hAnsi="Arial" w:cs="Arial"/>
            <w:i/>
            <w:iCs/>
            <w:color w:val="000000"/>
            <w:sz w:val="22"/>
            <w:szCs w:val="22"/>
            <w:shd w:val="clear" w:color="auto" w:fill="FFFFFF"/>
          </w:rPr>
          <w:delText>ways.</w:delText>
        </w:r>
        <w:r w:rsidR="00D83CC9" w:rsidRPr="00D83CC9" w:rsidDel="00F96321">
          <w:rPr>
            <w:rFonts w:ascii="Arial" w:hAnsi="Arial" w:cs="Arial"/>
            <w:color w:val="000000"/>
            <w:sz w:val="22"/>
            <w:szCs w:val="22"/>
            <w:shd w:val="clear" w:color="auto" w:fill="FF00FF"/>
          </w:rPr>
          <w:delText xml:space="preserve"> with </w:delText>
        </w:r>
        <w:r w:rsidR="00D83CC9" w:rsidRPr="00D83CC9" w:rsidDel="00F96321">
          <w:rPr>
            <w:rFonts w:ascii="Arial" w:hAnsi="Arial" w:cs="Arial"/>
            <w:i/>
            <w:iCs/>
            <w:color w:val="000000"/>
            <w:sz w:val="22"/>
            <w:szCs w:val="22"/>
            <w:shd w:val="clear" w:color="auto" w:fill="FF00FF"/>
          </w:rPr>
          <w:delText xml:space="preserve">various </w:delText>
        </w:r>
        <w:r w:rsidR="00D83CC9" w:rsidRPr="00D83CC9" w:rsidDel="00F96321">
          <w:rPr>
            <w:rFonts w:ascii="Arial" w:hAnsi="Arial" w:cs="Arial"/>
            <w:color w:val="000000"/>
            <w:sz w:val="22"/>
            <w:szCs w:val="22"/>
            <w:shd w:val="clear" w:color="auto" w:fill="FF00FF"/>
          </w:rPr>
          <w:delText>biochemical properties that contribute the vast phenotypic diversity</w:delText>
        </w:r>
        <w:r w:rsidR="00D83CC9" w:rsidRPr="00D83CC9" w:rsidDel="00F96321">
          <w:rPr>
            <w:rFonts w:ascii="Arial" w:hAnsi="Arial" w:cs="Arial"/>
            <w:strike/>
            <w:color w:val="000000"/>
            <w:sz w:val="22"/>
            <w:szCs w:val="22"/>
            <w:shd w:val="clear" w:color="auto" w:fill="FF00FF"/>
          </w:rPr>
          <w:delText>which has contriuted to the vast phenotypic diversity found across all domains of life</w:delText>
        </w:r>
        <w:r w:rsidR="00D83CC9" w:rsidRPr="00D83CC9" w:rsidDel="00F96321">
          <w:rPr>
            <w:rFonts w:ascii="Arial" w:hAnsi="Arial" w:cs="Arial"/>
            <w:color w:val="000000"/>
            <w:sz w:val="22"/>
            <w:szCs w:val="22"/>
            <w:shd w:val="clear" w:color="auto" w:fill="FF00FF"/>
          </w:rPr>
          <w:delText xml:space="preserve"> (i.e  [9–11]. </w:delText>
        </w:r>
      </w:del>
    </w:p>
    <w:p w14:paraId="13CCFDC4" w14:textId="77777777" w:rsidR="00D83CC9" w:rsidRPr="00D83CC9" w:rsidDel="007B693E" w:rsidRDefault="00D83CC9" w:rsidP="00E42FCB">
      <w:pPr>
        <w:rPr>
          <w:del w:id="35" w:author="Cole, Timothy Jeffrey" w:date="2017-04-19T13:53:00Z"/>
          <w:rFonts w:ascii="Arial" w:eastAsia="Times New Roman" w:hAnsi="Arial" w:cs="Arial"/>
          <w:color w:val="000000"/>
          <w:sz w:val="22"/>
          <w:szCs w:val="22"/>
        </w:rPr>
        <w:pPrChange w:id="36" w:author="Cole, Timothy Jeffrey" w:date="2017-04-19T13:58:00Z">
          <w:pPr>
            <w:numPr>
              <w:numId w:val="1"/>
            </w:numPr>
            <w:shd w:val="clear" w:color="auto" w:fill="FFFFFF"/>
            <w:tabs>
              <w:tab w:val="num" w:pos="720"/>
            </w:tabs>
            <w:spacing w:before="100" w:beforeAutospacing="1" w:after="100" w:afterAutospacing="1"/>
            <w:ind w:left="720" w:hanging="360"/>
            <w:textAlignment w:val="baseline"/>
          </w:pPr>
        </w:pPrChange>
      </w:pPr>
    </w:p>
    <w:p w14:paraId="3A300D36" w14:textId="2570D7F6" w:rsidR="00D83CC9" w:rsidRPr="00D83CC9" w:rsidDel="007B693E" w:rsidRDefault="00D83CC9" w:rsidP="00E42FCB">
      <w:pPr>
        <w:numPr>
          <w:ilvl w:val="0"/>
          <w:numId w:val="1"/>
        </w:numPr>
        <w:shd w:val="clear" w:color="auto" w:fill="FFFFFF"/>
        <w:ind w:left="0" w:firstLine="0"/>
        <w:textAlignment w:val="baseline"/>
        <w:rPr>
          <w:del w:id="37" w:author="Cole, Timothy Jeffrey" w:date="2017-04-19T13:53:00Z"/>
          <w:rFonts w:ascii="Arial" w:hAnsi="Arial" w:cs="Arial"/>
          <w:color w:val="000000"/>
          <w:sz w:val="22"/>
          <w:szCs w:val="22"/>
        </w:rPr>
        <w:pPrChange w:id="38" w:author="Cole, Timothy Jeffrey" w:date="2017-04-19T13:58:00Z">
          <w:pPr>
            <w:numPr>
              <w:numId w:val="1"/>
            </w:numPr>
            <w:shd w:val="clear" w:color="auto" w:fill="FFFFFF"/>
            <w:tabs>
              <w:tab w:val="num" w:pos="720"/>
            </w:tabs>
            <w:ind w:left="1440" w:hanging="360"/>
            <w:textAlignment w:val="baseline"/>
          </w:pPr>
        </w:pPrChange>
      </w:pPr>
      <w:del w:id="39" w:author="Cole, Timothy Jeffrey" w:date="2017-04-19T13:53:00Z">
        <w:r w:rsidRPr="00D83CC9" w:rsidDel="007B693E">
          <w:rPr>
            <w:rFonts w:ascii="Arial" w:hAnsi="Arial" w:cs="Arial"/>
            <w:color w:val="000000"/>
            <w:sz w:val="22"/>
            <w:szCs w:val="22"/>
            <w:shd w:val="clear" w:color="auto" w:fill="FFFFFF"/>
          </w:rPr>
          <w:delText>phenotypic diversity  (i.e. morphological, behavioral, physiological, etc.)</w:delText>
        </w:r>
      </w:del>
    </w:p>
    <w:p w14:paraId="6077B59E" w14:textId="43E1A493" w:rsidR="00D83CC9" w:rsidRPr="00D83CC9" w:rsidDel="007B693E" w:rsidRDefault="00D83CC9" w:rsidP="00E42FCB">
      <w:pPr>
        <w:numPr>
          <w:ilvl w:val="0"/>
          <w:numId w:val="1"/>
        </w:numPr>
        <w:shd w:val="clear" w:color="auto" w:fill="FFFFFF"/>
        <w:ind w:left="0" w:firstLine="0"/>
        <w:textAlignment w:val="baseline"/>
        <w:rPr>
          <w:del w:id="40" w:author="Cole, Timothy Jeffrey" w:date="2017-04-19T13:53:00Z"/>
          <w:rFonts w:ascii="Arial" w:hAnsi="Arial" w:cs="Arial"/>
          <w:color w:val="000000"/>
          <w:sz w:val="22"/>
          <w:szCs w:val="22"/>
        </w:rPr>
        <w:pPrChange w:id="41" w:author="Cole, Timothy Jeffrey" w:date="2017-04-19T13:58:00Z">
          <w:pPr>
            <w:numPr>
              <w:numId w:val="1"/>
            </w:numPr>
            <w:shd w:val="clear" w:color="auto" w:fill="FFFFFF"/>
            <w:tabs>
              <w:tab w:val="num" w:pos="720"/>
            </w:tabs>
            <w:ind w:left="1440" w:hanging="360"/>
            <w:textAlignment w:val="baseline"/>
          </w:pPr>
        </w:pPrChange>
      </w:pPr>
      <w:del w:id="42" w:author="Cole, Timothy Jeffrey" w:date="2017-04-19T13:53:00Z">
        <w:r w:rsidRPr="00D83CC9" w:rsidDel="007B693E">
          <w:rPr>
            <w:rFonts w:ascii="Arial" w:hAnsi="Arial" w:cs="Arial"/>
            <w:color w:val="000000"/>
            <w:sz w:val="22"/>
            <w:szCs w:val="22"/>
            <w:shd w:val="clear" w:color="auto" w:fill="FFFFFF"/>
          </w:rPr>
          <w:delText>elucidating patterns and processes involved in the adaptive evolution of genes and genomes of organisms throughout the tree of life.</w:delText>
        </w:r>
      </w:del>
    </w:p>
    <w:p w14:paraId="6B7F68E7" w14:textId="23CE4594" w:rsidR="00D83CC9" w:rsidRPr="00D83CC9" w:rsidRDefault="00D83CC9" w:rsidP="00E42FCB">
      <w:pPr>
        <w:ind w:firstLine="720"/>
        <w:rPr>
          <w:rFonts w:ascii="Times New Roman" w:hAnsi="Times New Roman" w:cs="Times New Roman"/>
        </w:rPr>
      </w:pPr>
      <w:r w:rsidRPr="00D83CC9">
        <w:rPr>
          <w:rFonts w:ascii="Arial" w:hAnsi="Arial" w:cs="Arial"/>
          <w:color w:val="000000"/>
          <w:sz w:val="22"/>
          <w:szCs w:val="22"/>
          <w:shd w:val="clear" w:color="auto" w:fill="FFFF00"/>
        </w:rPr>
        <w:t xml:space="preserve">Grouping protein encoding genes into their respective families de novo has remained a difficult task computationally </w:t>
      </w:r>
      <w:del w:id="43" w:author="Cole, Timothy Jeffrey" w:date="2017-04-19T13:54:00Z">
        <w:r w:rsidRPr="007B693E" w:rsidDel="007B693E">
          <w:rPr>
            <w:rFonts w:ascii="Arial" w:hAnsi="Arial" w:cs="Arial"/>
            <w:color w:val="000000"/>
            <w:sz w:val="22"/>
            <w:szCs w:val="22"/>
            <w:shd w:val="clear" w:color="auto" w:fill="FFFF00"/>
            <w:rPrChange w:id="44" w:author="Cole, Timothy Jeffrey" w:date="2017-04-19T13:54:00Z">
              <w:rPr>
                <w:rFonts w:ascii="Arial" w:hAnsi="Arial" w:cs="Arial"/>
                <w:strike/>
                <w:color w:val="000000"/>
                <w:sz w:val="22"/>
                <w:szCs w:val="22"/>
                <w:shd w:val="clear" w:color="auto" w:fill="FFFF00"/>
              </w:rPr>
            </w:rPrChange>
          </w:rPr>
          <w:delText>that has been shown to be an NP-hard problem</w:delText>
        </w:r>
      </w:del>
      <w:r w:rsidRPr="007B693E">
        <w:rPr>
          <w:rFonts w:ascii="Arial" w:hAnsi="Arial" w:cs="Arial"/>
          <w:color w:val="000000"/>
          <w:sz w:val="22"/>
          <w:szCs w:val="22"/>
          <w:shd w:val="clear" w:color="auto" w:fill="FFFF00"/>
          <w:rPrChange w:id="45" w:author="Cole, Timothy Jeffrey" w:date="2017-04-19T13:54:00Z">
            <w:rPr>
              <w:rFonts w:ascii="Arial" w:hAnsi="Arial" w:cs="Arial"/>
              <w:strike/>
              <w:color w:val="000000"/>
              <w:sz w:val="22"/>
              <w:szCs w:val="22"/>
              <w:shd w:val="clear" w:color="auto" w:fill="FFFF00"/>
            </w:rPr>
          </w:rPrChange>
        </w:rPr>
        <w:t>.</w:t>
      </w:r>
      <w:r w:rsidRPr="007B693E">
        <w:rPr>
          <w:rFonts w:ascii="Arial" w:hAnsi="Arial" w:cs="Arial"/>
          <w:color w:val="000000"/>
          <w:sz w:val="22"/>
          <w:szCs w:val="22"/>
          <w:shd w:val="clear" w:color="auto" w:fill="FFFF00"/>
        </w:rPr>
        <w:t xml:space="preserve"> </w:t>
      </w:r>
      <w:r w:rsidRPr="00D83CC9">
        <w:rPr>
          <w:rFonts w:ascii="Arial" w:hAnsi="Arial" w:cs="Arial"/>
          <w:color w:val="000000"/>
          <w:sz w:val="22"/>
          <w:szCs w:val="22"/>
          <w:shd w:val="clear" w:color="auto" w:fill="FF9900"/>
        </w:rPr>
        <w:t xml:space="preserve">This typically entails homology searches in large amino acid sequence similarity networks with graph partitioning algorithms </w:t>
      </w:r>
      <w:del w:id="46" w:author="Cole, Timothy Jeffrey" w:date="2017-04-19T13:54:00Z">
        <w:r w:rsidRPr="00D83CC9" w:rsidDel="007B693E">
          <w:rPr>
            <w:rFonts w:ascii="Arial" w:hAnsi="Arial" w:cs="Arial"/>
            <w:color w:val="000000"/>
            <w:sz w:val="22"/>
            <w:szCs w:val="22"/>
            <w:shd w:val="clear" w:color="auto" w:fill="FF9900"/>
          </w:rPr>
          <w:delText>in order to</w:delText>
        </w:r>
      </w:del>
      <w:ins w:id="47" w:author="Cole, Timothy Jeffrey" w:date="2017-04-19T13:54:00Z">
        <w:r w:rsidR="007B693E" w:rsidRPr="00D83CC9">
          <w:rPr>
            <w:rFonts w:ascii="Arial" w:hAnsi="Arial" w:cs="Arial"/>
            <w:color w:val="000000"/>
            <w:sz w:val="22"/>
            <w:szCs w:val="22"/>
            <w:shd w:val="clear" w:color="auto" w:fill="FF9900"/>
          </w:rPr>
          <w:t>to</w:t>
        </w:r>
      </w:ins>
      <w:r w:rsidRPr="00D83CC9">
        <w:rPr>
          <w:rFonts w:ascii="Arial" w:hAnsi="Arial" w:cs="Arial"/>
          <w:color w:val="000000"/>
          <w:sz w:val="22"/>
          <w:szCs w:val="22"/>
          <w:shd w:val="clear" w:color="auto" w:fill="FF9900"/>
        </w:rPr>
        <w:t xml:space="preserve"> cluster coding sequences into </w:t>
      </w:r>
      <w:r w:rsidRPr="007B693E">
        <w:rPr>
          <w:rFonts w:ascii="Arial" w:hAnsi="Arial" w:cs="Arial"/>
          <w:iCs/>
          <w:color w:val="000000"/>
          <w:sz w:val="22"/>
          <w:szCs w:val="22"/>
          <w:shd w:val="clear" w:color="auto" w:fill="FF9900"/>
          <w:rPrChange w:id="48" w:author="Cole, Timothy Jeffrey" w:date="2017-04-19T13:54:00Z">
            <w:rPr>
              <w:rFonts w:ascii="Arial" w:hAnsi="Arial" w:cs="Arial"/>
              <w:i/>
              <w:iCs/>
              <w:color w:val="000000"/>
              <w:sz w:val="22"/>
              <w:szCs w:val="22"/>
              <w:shd w:val="clear" w:color="auto" w:fill="FF9900"/>
            </w:rPr>
          </w:rPrChange>
        </w:rPr>
        <w:t>transitive</w:t>
      </w:r>
      <w:r w:rsidRPr="00D83CC9">
        <w:rPr>
          <w:rFonts w:ascii="Arial" w:hAnsi="Arial" w:cs="Arial"/>
          <w:color w:val="000000"/>
          <w:sz w:val="22"/>
          <w:szCs w:val="22"/>
          <w:shd w:val="clear" w:color="auto" w:fill="FF9900"/>
        </w:rPr>
        <w:t xml:space="preserve"> groups</w:t>
      </w:r>
      <w:r w:rsidRPr="00D83CC9">
        <w:rPr>
          <w:rFonts w:ascii="Arial" w:hAnsi="Arial" w:cs="Arial"/>
          <w:i/>
          <w:iCs/>
          <w:color w:val="000000"/>
          <w:sz w:val="22"/>
          <w:szCs w:val="22"/>
          <w:shd w:val="clear" w:color="auto" w:fill="FF9900"/>
        </w:rPr>
        <w:t xml:space="preserve"> </w:t>
      </w:r>
      <w:r w:rsidRPr="00D83CC9">
        <w:rPr>
          <w:rFonts w:ascii="Arial" w:hAnsi="Arial" w:cs="Arial"/>
          <w:color w:val="000000"/>
          <w:sz w:val="22"/>
          <w:szCs w:val="22"/>
          <w:shd w:val="clear" w:color="auto" w:fill="FF9900"/>
        </w:rPr>
        <w:t>[12–14]</w:t>
      </w:r>
      <w:r w:rsidRPr="00D83CC9">
        <w:rPr>
          <w:rFonts w:ascii="Arial" w:hAnsi="Arial" w:cs="Arial"/>
          <w:i/>
          <w:iCs/>
          <w:color w:val="000000"/>
          <w:sz w:val="22"/>
          <w:szCs w:val="22"/>
          <w:shd w:val="clear" w:color="auto" w:fill="FF9900"/>
        </w:rPr>
        <w:t>.</w:t>
      </w:r>
      <w:r w:rsidRPr="00D83CC9">
        <w:rPr>
          <w:rFonts w:ascii="Arial" w:hAnsi="Arial" w:cs="Arial"/>
          <w:i/>
          <w:iCs/>
          <w:color w:val="000000"/>
          <w:sz w:val="22"/>
          <w:szCs w:val="22"/>
        </w:rPr>
        <w:t xml:space="preserve"> </w:t>
      </w:r>
      <w:r w:rsidRPr="00D83CC9">
        <w:rPr>
          <w:rFonts w:ascii="Arial" w:hAnsi="Arial" w:cs="Arial"/>
          <w:color w:val="000000"/>
          <w:sz w:val="22"/>
          <w:szCs w:val="22"/>
          <w:shd w:val="clear" w:color="auto" w:fill="FF00FF"/>
        </w:rPr>
        <w:t>This is further complicated in eukaryotic transcriptome datasets that contain several isoforms via alternative splicing, which cannot be treated as phylogenetically independent homologs,</w:t>
      </w:r>
      <w:del w:id="49" w:author="Cole, Timothy Jeffrey" w:date="2017-04-19T13:55:00Z">
        <w:r w:rsidRPr="00D83CC9" w:rsidDel="007B693E">
          <w:rPr>
            <w:rFonts w:ascii="Arial" w:hAnsi="Arial" w:cs="Arial"/>
            <w:color w:val="000000"/>
            <w:sz w:val="22"/>
            <w:szCs w:val="22"/>
            <w:shd w:val="clear" w:color="auto" w:fill="FF00FF"/>
          </w:rPr>
          <w:delText xml:space="preserve"> </w:delText>
        </w:r>
      </w:del>
      <w:del w:id="50" w:author="Cole, Timothy Jeffrey" w:date="2017-04-19T13:54:00Z">
        <w:r w:rsidRPr="00D83CC9" w:rsidDel="007B693E">
          <w:rPr>
            <w:rFonts w:ascii="Arial" w:hAnsi="Arial" w:cs="Arial"/>
            <w:i/>
            <w:iCs/>
            <w:color w:val="000000"/>
            <w:sz w:val="22"/>
            <w:szCs w:val="22"/>
            <w:shd w:val="clear" w:color="auto" w:fill="FF00FF"/>
          </w:rPr>
          <w:delText>more words</w:delText>
        </w:r>
        <w:r w:rsidRPr="00D83CC9" w:rsidDel="007B693E">
          <w:rPr>
            <w:rFonts w:ascii="Arial" w:hAnsi="Arial" w:cs="Arial"/>
            <w:color w:val="000000"/>
            <w:sz w:val="22"/>
            <w:szCs w:val="22"/>
            <w:shd w:val="clear" w:color="auto" w:fill="FF00FF"/>
          </w:rPr>
          <w:delText xml:space="preserve"> </w:delText>
        </w:r>
      </w:del>
      <w:r w:rsidRPr="00D83CC9">
        <w:rPr>
          <w:rFonts w:ascii="Arial" w:hAnsi="Arial" w:cs="Arial"/>
          <w:color w:val="000000"/>
          <w:sz w:val="22"/>
          <w:szCs w:val="22"/>
          <w:shd w:val="clear" w:color="auto" w:fill="FF00FF"/>
        </w:rPr>
        <w:t>[</w:t>
      </w:r>
      <w:r w:rsidRPr="00D83CC9">
        <w:rPr>
          <w:rFonts w:ascii="Arial" w:hAnsi="Arial" w:cs="Arial"/>
          <w:b/>
          <w:bCs/>
          <w:color w:val="000000"/>
          <w:sz w:val="22"/>
          <w:szCs w:val="22"/>
          <w:shd w:val="clear" w:color="auto" w:fill="FF00FF"/>
        </w:rPr>
        <w:t>??]</w:t>
      </w:r>
      <w:r w:rsidRPr="00D83CC9">
        <w:rPr>
          <w:rFonts w:ascii="Arial" w:hAnsi="Arial" w:cs="Arial"/>
          <w:color w:val="000000"/>
          <w:sz w:val="22"/>
          <w:szCs w:val="22"/>
          <w:shd w:val="clear" w:color="auto" w:fill="FF00FF"/>
        </w:rPr>
        <w:t>.</w:t>
      </w:r>
      <w:r w:rsidRPr="00D83CC9">
        <w:rPr>
          <w:rFonts w:ascii="Arial" w:hAnsi="Arial" w:cs="Arial"/>
          <w:color w:val="000000"/>
          <w:sz w:val="22"/>
          <w:szCs w:val="22"/>
        </w:rPr>
        <w:t xml:space="preserve"> </w:t>
      </w:r>
      <w:r w:rsidRPr="00D83CC9">
        <w:rPr>
          <w:rFonts w:ascii="Arial" w:hAnsi="Arial" w:cs="Arial"/>
          <w:color w:val="000000"/>
          <w:sz w:val="22"/>
          <w:szCs w:val="22"/>
          <w:shd w:val="clear" w:color="auto" w:fill="FFFF00"/>
        </w:rPr>
        <w:t>Further analysis of these gene families is also non-trivial, as it requires multiple sequence alignment followed by phylogenetic inference</w:t>
      </w:r>
      <w:del w:id="51" w:author="Cole, Timothy Jeffrey" w:date="2017-04-19T13:54:00Z">
        <w:r w:rsidRPr="00D83CC9" w:rsidDel="007B693E">
          <w:rPr>
            <w:rFonts w:ascii="Arial" w:hAnsi="Arial" w:cs="Arial"/>
            <w:strike/>
            <w:color w:val="000000"/>
            <w:sz w:val="22"/>
            <w:szCs w:val="22"/>
            <w:shd w:val="clear" w:color="auto" w:fill="FFFF00"/>
          </w:rPr>
          <w:delText>, both of which has been demonstrated to be NP-complete problems</w:delText>
        </w:r>
      </w:del>
      <w:r w:rsidRPr="00D83CC9">
        <w:rPr>
          <w:rFonts w:ascii="Arial" w:hAnsi="Arial" w:cs="Arial"/>
          <w:color w:val="000000"/>
          <w:sz w:val="22"/>
          <w:szCs w:val="22"/>
          <w:shd w:val="clear" w:color="auto" w:fill="FFFF00"/>
        </w:rPr>
        <w:t xml:space="preserve"> [15–18].</w:t>
      </w:r>
      <w:r w:rsidRPr="00D83CC9">
        <w:rPr>
          <w:rFonts w:ascii="Arial" w:hAnsi="Arial" w:cs="Arial"/>
          <w:color w:val="000000"/>
          <w:sz w:val="22"/>
          <w:szCs w:val="22"/>
        </w:rPr>
        <w:t xml:space="preserve"> </w:t>
      </w:r>
      <w:del w:id="52" w:author="Cole, Timothy Jeffrey" w:date="2017-04-19T13:55:00Z">
        <w:r w:rsidRPr="00D83CC9" w:rsidDel="007B693E">
          <w:rPr>
            <w:rFonts w:ascii="Arial" w:hAnsi="Arial" w:cs="Arial"/>
            <w:color w:val="000000"/>
            <w:sz w:val="22"/>
            <w:szCs w:val="22"/>
            <w:shd w:val="clear" w:color="auto" w:fill="FF00FF"/>
          </w:rPr>
          <w:delText xml:space="preserve">Further </w:delText>
        </w:r>
      </w:del>
      <w:ins w:id="53" w:author="Cole, Timothy Jeffrey" w:date="2017-04-19T13:55:00Z">
        <w:r w:rsidR="007B693E">
          <w:rPr>
            <w:rFonts w:ascii="Arial" w:hAnsi="Arial" w:cs="Arial"/>
            <w:color w:val="000000"/>
            <w:sz w:val="22"/>
            <w:szCs w:val="22"/>
            <w:shd w:val="clear" w:color="auto" w:fill="FF00FF"/>
          </w:rPr>
          <w:t>Additional</w:t>
        </w:r>
        <w:r w:rsidR="007B693E" w:rsidRPr="00D83CC9">
          <w:rPr>
            <w:rFonts w:ascii="Arial" w:hAnsi="Arial" w:cs="Arial"/>
            <w:color w:val="000000"/>
            <w:sz w:val="22"/>
            <w:szCs w:val="22"/>
            <w:shd w:val="clear" w:color="auto" w:fill="FF00FF"/>
          </w:rPr>
          <w:t xml:space="preserve"> </w:t>
        </w:r>
      </w:ins>
      <w:r w:rsidRPr="00D83CC9">
        <w:rPr>
          <w:rFonts w:ascii="Arial" w:hAnsi="Arial" w:cs="Arial"/>
          <w:color w:val="000000"/>
          <w:sz w:val="22"/>
          <w:szCs w:val="22"/>
          <w:shd w:val="clear" w:color="auto" w:fill="FF00FF"/>
        </w:rPr>
        <w:t xml:space="preserve">exploration of patterns of molecular evolution in these families is also computationally intensive, requiring robust phylogenetic analysis using codon substitution models with random or mixed effects likelihood methods in addition to MCMC Bayesian statistical frameworks, </w:t>
      </w:r>
      <w:proofErr w:type="gramStart"/>
      <w:r w:rsidRPr="00D83CC9">
        <w:rPr>
          <w:rFonts w:ascii="Arial" w:hAnsi="Arial" w:cs="Arial"/>
          <w:color w:val="000000"/>
          <w:sz w:val="22"/>
          <w:szCs w:val="22"/>
          <w:shd w:val="clear" w:color="auto" w:fill="FF00FF"/>
        </w:rPr>
        <w:t>in order to</w:t>
      </w:r>
      <w:proofErr w:type="gramEnd"/>
      <w:r w:rsidRPr="00D83CC9">
        <w:rPr>
          <w:rFonts w:ascii="Arial" w:hAnsi="Arial" w:cs="Arial"/>
          <w:color w:val="000000"/>
          <w:sz w:val="22"/>
          <w:szCs w:val="22"/>
          <w:shd w:val="clear" w:color="auto" w:fill="FF00FF"/>
        </w:rPr>
        <w:t xml:space="preserve"> determine patterns of pervasive diversifying selection or episodic lineage based diversifying selection [19, 20].</w:t>
      </w:r>
    </w:p>
    <w:p w14:paraId="11E86573"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       </w:t>
      </w:r>
      <w:r w:rsidRPr="00D83CC9">
        <w:rPr>
          <w:rFonts w:ascii="Arial" w:hAnsi="Arial" w:cs="Arial"/>
          <w:color w:val="000000"/>
          <w:sz w:val="22"/>
          <w:szCs w:val="22"/>
        </w:rPr>
        <w:tab/>
      </w:r>
      <w:r w:rsidRPr="00D83CC9">
        <w:rPr>
          <w:rFonts w:ascii="Arial" w:hAnsi="Arial" w:cs="Arial"/>
          <w:color w:val="000000"/>
          <w:sz w:val="22"/>
          <w:szCs w:val="22"/>
          <w:shd w:val="clear" w:color="auto" w:fill="FFFF00"/>
        </w:rPr>
        <w:t xml:space="preserve">Here we present </w:t>
      </w:r>
      <w:proofErr w:type="spellStart"/>
      <w:r w:rsidRPr="00D83CC9">
        <w:rPr>
          <w:rFonts w:ascii="Arial" w:hAnsi="Arial" w:cs="Arial"/>
          <w:color w:val="000000"/>
          <w:sz w:val="22"/>
          <w:szCs w:val="22"/>
          <w:shd w:val="clear" w:color="auto" w:fill="FFFF00"/>
        </w:rPr>
        <w:t>FUSTr</w:t>
      </w:r>
      <w:proofErr w:type="spellEnd"/>
      <w:r w:rsidRPr="00D83CC9">
        <w:rPr>
          <w:rFonts w:ascii="Arial" w:hAnsi="Arial" w:cs="Arial"/>
          <w:color w:val="000000"/>
          <w:sz w:val="22"/>
          <w:szCs w:val="22"/>
          <w:shd w:val="clear" w:color="auto" w:fill="FFFF00"/>
        </w:rPr>
        <w:t xml:space="preserve">, a tool to address the </w:t>
      </w:r>
      <w:proofErr w:type="gramStart"/>
      <w:r w:rsidRPr="00D83CC9">
        <w:rPr>
          <w:rFonts w:ascii="Arial" w:hAnsi="Arial" w:cs="Arial"/>
          <w:color w:val="000000"/>
          <w:sz w:val="22"/>
          <w:szCs w:val="22"/>
          <w:shd w:val="clear" w:color="auto" w:fill="FFFF00"/>
        </w:rPr>
        <w:t>aforementioned difficulties</w:t>
      </w:r>
      <w:proofErr w:type="gramEnd"/>
      <w:r w:rsidRPr="00D83CC9">
        <w:rPr>
          <w:rFonts w:ascii="Arial" w:hAnsi="Arial" w:cs="Arial"/>
          <w:color w:val="000000"/>
          <w:sz w:val="22"/>
          <w:szCs w:val="22"/>
          <w:shd w:val="clear" w:color="auto" w:fill="FFFF00"/>
        </w:rPr>
        <w:t xml:space="preserve"> of characterizing molecular evolution in large biodiversity transcriptomic datasets in a pipeline capable of scaling to multicore high-performance computational facilities. </w:t>
      </w:r>
      <w:proofErr w:type="spellStart"/>
      <w:r w:rsidRPr="00D83CC9">
        <w:rPr>
          <w:rFonts w:ascii="Arial" w:hAnsi="Arial" w:cs="Arial"/>
          <w:color w:val="000000"/>
          <w:sz w:val="22"/>
          <w:szCs w:val="22"/>
          <w:shd w:val="clear" w:color="auto" w:fill="FF00FF"/>
        </w:rPr>
        <w:t>FUStr</w:t>
      </w:r>
      <w:proofErr w:type="spellEnd"/>
      <w:r w:rsidRPr="00D83CC9">
        <w:rPr>
          <w:rFonts w:ascii="Arial" w:hAnsi="Arial" w:cs="Arial"/>
          <w:color w:val="000000"/>
          <w:sz w:val="22"/>
          <w:szCs w:val="22"/>
          <w:shd w:val="clear" w:color="auto" w:fill="FF00FF"/>
        </w:rPr>
        <w:t xml:space="preserve"> can be used to characterizing selective regimes on homologous groups of phylogenetically independent coding sequences in transcriptomic datasets and has been verified using </w:t>
      </w:r>
      <w:proofErr w:type="spellStart"/>
      <w:r w:rsidRPr="00D83CC9">
        <w:rPr>
          <w:rFonts w:ascii="Arial" w:hAnsi="Arial" w:cs="Arial"/>
          <w:color w:val="000000"/>
          <w:sz w:val="22"/>
          <w:szCs w:val="22"/>
          <w:shd w:val="clear" w:color="auto" w:fill="FF00FF"/>
        </w:rPr>
        <w:t>Arachnoserver</w:t>
      </w:r>
      <w:proofErr w:type="spellEnd"/>
      <w:r w:rsidRPr="00D83CC9">
        <w:rPr>
          <w:rFonts w:ascii="Arial" w:hAnsi="Arial" w:cs="Arial"/>
          <w:color w:val="000000"/>
          <w:sz w:val="22"/>
          <w:szCs w:val="22"/>
          <w:shd w:val="clear" w:color="auto" w:fill="FF00FF"/>
        </w:rPr>
        <w:t xml:space="preserve"> and simulated datasets.</w:t>
      </w:r>
      <w:r w:rsidRPr="00D83CC9">
        <w:rPr>
          <w:rFonts w:ascii="Arial" w:hAnsi="Arial" w:cs="Arial"/>
          <w:color w:val="000000"/>
          <w:sz w:val="22"/>
          <w:szCs w:val="22"/>
        </w:rPr>
        <w:t xml:space="preserve"> </w:t>
      </w:r>
      <w:r w:rsidRPr="00D83CC9">
        <w:rPr>
          <w:rFonts w:ascii="Arial" w:hAnsi="Arial" w:cs="Arial"/>
          <w:color w:val="000000"/>
          <w:sz w:val="22"/>
          <w:szCs w:val="22"/>
          <w:shd w:val="clear" w:color="auto" w:fill="FFFF00"/>
        </w:rPr>
        <w:t xml:space="preserve">The presented pipeline implements simplified user experience with minimized third-party dependencies, in an environment robust to breaking changes to maximize reproducibility over a long-term time scale. </w:t>
      </w:r>
      <w:r w:rsidRPr="00D83CC9">
        <w:rPr>
          <w:rFonts w:ascii="Arial" w:hAnsi="Arial" w:cs="Arial"/>
          <w:color w:val="000000"/>
          <w:sz w:val="22"/>
          <w:szCs w:val="22"/>
        </w:rPr>
        <w:t> </w:t>
      </w:r>
    </w:p>
    <w:p w14:paraId="1B88A640" w14:textId="77777777" w:rsidR="00D83CC9" w:rsidRPr="00D83CC9" w:rsidRDefault="00D83CC9" w:rsidP="00D83CC9">
      <w:pPr>
        <w:spacing w:after="240"/>
        <w:rPr>
          <w:rFonts w:ascii="Times New Roman" w:eastAsia="Times New Roman" w:hAnsi="Times New Roman" w:cs="Times New Roman"/>
        </w:rPr>
      </w:pPr>
      <w:r w:rsidRPr="00D83CC9">
        <w:rPr>
          <w:rFonts w:ascii="Times New Roman" w:eastAsia="Times New Roman" w:hAnsi="Times New Roman" w:cs="Times New Roman"/>
        </w:rPr>
        <w:br/>
      </w:r>
      <w:r w:rsidRPr="00D83CC9">
        <w:rPr>
          <w:rFonts w:ascii="Times New Roman" w:eastAsia="Times New Roman" w:hAnsi="Times New Roman" w:cs="Times New Roman"/>
        </w:rPr>
        <w:br/>
      </w:r>
    </w:p>
    <w:p w14:paraId="645EA4F0" w14:textId="5190F41F" w:rsidR="00D83CC9" w:rsidRPr="00D83CC9" w:rsidDel="000447F8" w:rsidRDefault="00D83CC9" w:rsidP="00D83CC9">
      <w:pPr>
        <w:rPr>
          <w:rFonts w:ascii="Times New Roman" w:hAnsi="Times New Roman" w:cs="Times New Roman"/>
        </w:rPr>
      </w:pPr>
      <w:moveFromRangeStart w:id="54" w:author="Cole, Timothy Jeffrey" w:date="2017-04-19T14:00:00Z" w:name="move480373742"/>
      <w:moveFrom w:id="55" w:author="Cole, Timothy Jeffrey" w:date="2017-04-19T14:00:00Z">
        <w:r w:rsidRPr="00D83CC9" w:rsidDel="000447F8">
          <w:rPr>
            <w:rFonts w:ascii="Arial" w:hAnsi="Arial" w:cs="Arial"/>
            <w:color w:val="000000"/>
            <w:sz w:val="22"/>
            <w:szCs w:val="22"/>
          </w:rPr>
          <w:t xml:space="preserve">FUSTr is freely available under a GNU license and can be downloaded at </w:t>
        </w:r>
        <w:r w:rsidRPr="00D83CC9" w:rsidDel="000447F8">
          <w:rPr>
            <w:rFonts w:ascii="Times New Roman" w:hAnsi="Times New Roman" w:cs="Times New Roman"/>
          </w:rPr>
          <w:fldChar w:fldCharType="begin"/>
        </w:r>
        <w:r w:rsidRPr="00D83CC9" w:rsidDel="000447F8">
          <w:rPr>
            <w:rFonts w:ascii="Times New Roman" w:hAnsi="Times New Roman" w:cs="Times New Roman"/>
          </w:rPr>
          <w:instrText xml:space="preserve"> HYPERLINK "https://github.com/tijeco/Fuster" </w:instrText>
        </w:r>
        <w:r w:rsidRPr="00D83CC9" w:rsidDel="000447F8">
          <w:rPr>
            <w:rFonts w:ascii="Times New Roman" w:hAnsi="Times New Roman" w:cs="Times New Roman"/>
          </w:rPr>
        </w:r>
        <w:r w:rsidRPr="00D83CC9" w:rsidDel="000447F8">
          <w:rPr>
            <w:rFonts w:ascii="Times New Roman" w:hAnsi="Times New Roman" w:cs="Times New Roman"/>
          </w:rPr>
          <w:fldChar w:fldCharType="separate"/>
        </w:r>
        <w:r w:rsidRPr="00D83CC9" w:rsidDel="000447F8">
          <w:rPr>
            <w:rFonts w:ascii="Arial" w:hAnsi="Arial" w:cs="Arial"/>
            <w:color w:val="1155CC"/>
            <w:sz w:val="22"/>
            <w:szCs w:val="22"/>
            <w:u w:val="single"/>
          </w:rPr>
          <w:t>https://github.com/tijeco/Fuster</w:t>
        </w:r>
        <w:r w:rsidRPr="00D83CC9" w:rsidDel="000447F8">
          <w:rPr>
            <w:rFonts w:ascii="Times New Roman" w:hAnsi="Times New Roman" w:cs="Times New Roman"/>
          </w:rPr>
          <w:fldChar w:fldCharType="end"/>
        </w:r>
      </w:moveFrom>
    </w:p>
    <w:moveFromRangeEnd w:id="54"/>
    <w:p w14:paraId="1DEA742A" w14:textId="77777777" w:rsidR="00D83CC9" w:rsidRPr="00D83CC9" w:rsidRDefault="00D83CC9" w:rsidP="00D83CC9">
      <w:pPr>
        <w:spacing w:after="240"/>
        <w:rPr>
          <w:rFonts w:ascii="Times New Roman" w:eastAsia="Times New Roman" w:hAnsi="Times New Roman" w:cs="Times New Roman"/>
        </w:rPr>
      </w:pPr>
      <w:r w:rsidRPr="00D83CC9">
        <w:rPr>
          <w:rFonts w:ascii="Times New Roman" w:eastAsia="Times New Roman" w:hAnsi="Times New Roman" w:cs="Times New Roman"/>
        </w:rPr>
        <w:br/>
      </w:r>
    </w:p>
    <w:p w14:paraId="46773517" w14:textId="403F6D2A" w:rsidR="00D83CC9" w:rsidRPr="00D83CC9" w:rsidDel="00613E68" w:rsidRDefault="00D83CC9" w:rsidP="00D83CC9">
      <w:pPr>
        <w:rPr>
          <w:del w:id="56" w:author="Cole, Timothy Jeffrey" w:date="2017-04-19T14:00:00Z"/>
          <w:rFonts w:ascii="Times New Roman" w:hAnsi="Times New Roman" w:cs="Times New Roman"/>
        </w:rPr>
      </w:pPr>
      <w:del w:id="57" w:author="Cole, Timothy Jeffrey" w:date="2017-04-19T14:00:00Z">
        <w:r w:rsidRPr="00D83CC9" w:rsidDel="00613E68">
          <w:rPr>
            <w:rFonts w:ascii="Arial" w:hAnsi="Arial" w:cs="Arial"/>
            <w:b/>
            <w:bCs/>
            <w:i/>
            <w:iCs/>
            <w:color w:val="000000"/>
            <w:sz w:val="22"/>
            <w:szCs w:val="22"/>
          </w:rPr>
          <w:delText>P4</w:delText>
        </w:r>
      </w:del>
    </w:p>
    <w:p w14:paraId="663C9848" w14:textId="51AF105E" w:rsidR="00D83CC9" w:rsidRPr="00D83CC9" w:rsidDel="00613E68" w:rsidRDefault="00D83CC9" w:rsidP="00D83CC9">
      <w:pPr>
        <w:numPr>
          <w:ilvl w:val="0"/>
          <w:numId w:val="2"/>
        </w:numPr>
        <w:textAlignment w:val="baseline"/>
        <w:rPr>
          <w:del w:id="58" w:author="Cole, Timothy Jeffrey" w:date="2017-04-19T14:00:00Z"/>
          <w:rFonts w:ascii="Arial" w:hAnsi="Arial" w:cs="Arial"/>
          <w:color w:val="000000"/>
          <w:sz w:val="22"/>
          <w:szCs w:val="22"/>
        </w:rPr>
      </w:pPr>
      <w:del w:id="59" w:author="Cole, Timothy Jeffrey" w:date="2017-04-19T14:00:00Z">
        <w:r w:rsidRPr="00D83CC9" w:rsidDel="00613E68">
          <w:rPr>
            <w:rFonts w:ascii="Arial" w:hAnsi="Arial" w:cs="Arial"/>
            <w:color w:val="000000"/>
            <w:sz w:val="22"/>
            <w:szCs w:val="22"/>
          </w:rPr>
          <w:delText xml:space="preserve">Here we present things that do stuff </w:delText>
        </w:r>
      </w:del>
    </w:p>
    <w:p w14:paraId="3DAAF5B2" w14:textId="456876B1" w:rsidR="00D83CC9" w:rsidRPr="00D83CC9" w:rsidDel="00613E68" w:rsidRDefault="00D83CC9" w:rsidP="00D83CC9">
      <w:pPr>
        <w:numPr>
          <w:ilvl w:val="1"/>
          <w:numId w:val="2"/>
        </w:numPr>
        <w:textAlignment w:val="baseline"/>
        <w:rPr>
          <w:del w:id="60" w:author="Cole, Timothy Jeffrey" w:date="2017-04-19T14:00:00Z"/>
          <w:rFonts w:ascii="Arial" w:hAnsi="Arial" w:cs="Arial"/>
          <w:color w:val="000000"/>
          <w:sz w:val="22"/>
          <w:szCs w:val="22"/>
        </w:rPr>
      </w:pPr>
      <w:del w:id="61" w:author="Cole, Timothy Jeffrey" w:date="2017-04-19T14:00:00Z">
        <w:r w:rsidRPr="00D83CC9" w:rsidDel="00613E68">
          <w:rPr>
            <w:rFonts w:ascii="Arial" w:hAnsi="Arial" w:cs="Arial"/>
            <w:color w:val="000000"/>
            <w:sz w:val="22"/>
            <w:szCs w:val="22"/>
          </w:rPr>
          <w:delText>Deal with complexities in the previous stated issues</w:delText>
        </w:r>
      </w:del>
    </w:p>
    <w:p w14:paraId="62A08AF3" w14:textId="7B43BFE8" w:rsidR="00D83CC9" w:rsidRPr="00D83CC9" w:rsidDel="00613E68" w:rsidRDefault="00D83CC9" w:rsidP="00D83CC9">
      <w:pPr>
        <w:numPr>
          <w:ilvl w:val="0"/>
          <w:numId w:val="2"/>
        </w:numPr>
        <w:textAlignment w:val="baseline"/>
        <w:rPr>
          <w:del w:id="62" w:author="Cole, Timothy Jeffrey" w:date="2017-04-19T14:00:00Z"/>
          <w:rFonts w:ascii="Arial" w:hAnsi="Arial" w:cs="Arial"/>
          <w:color w:val="000000"/>
          <w:sz w:val="22"/>
          <w:szCs w:val="22"/>
        </w:rPr>
      </w:pPr>
      <w:del w:id="63" w:author="Cole, Timothy Jeffrey" w:date="2017-04-19T14:00:00Z">
        <w:r w:rsidRPr="00D83CC9" w:rsidDel="00613E68">
          <w:rPr>
            <w:rFonts w:ascii="Arial" w:hAnsi="Arial" w:cs="Arial"/>
            <w:color w:val="000000"/>
            <w:sz w:val="22"/>
            <w:szCs w:val="22"/>
          </w:rPr>
          <w:delText>What it is</w:delText>
        </w:r>
      </w:del>
    </w:p>
    <w:p w14:paraId="43FF6B96" w14:textId="5FF66F85" w:rsidR="00D83CC9" w:rsidRPr="00D83CC9" w:rsidDel="00613E68" w:rsidRDefault="00D83CC9" w:rsidP="00D83CC9">
      <w:pPr>
        <w:numPr>
          <w:ilvl w:val="0"/>
          <w:numId w:val="2"/>
        </w:numPr>
        <w:textAlignment w:val="baseline"/>
        <w:rPr>
          <w:del w:id="64" w:author="Cole, Timothy Jeffrey" w:date="2017-04-19T14:00:00Z"/>
          <w:rFonts w:ascii="Arial" w:hAnsi="Arial" w:cs="Arial"/>
          <w:color w:val="000000"/>
          <w:sz w:val="22"/>
          <w:szCs w:val="22"/>
        </w:rPr>
      </w:pPr>
      <w:del w:id="65" w:author="Cole, Timothy Jeffrey" w:date="2017-04-19T14:00:00Z">
        <w:r w:rsidRPr="00D83CC9" w:rsidDel="00613E68">
          <w:rPr>
            <w:rFonts w:ascii="Arial" w:hAnsi="Arial" w:cs="Arial"/>
            <w:color w:val="000000"/>
            <w:sz w:val="22"/>
            <w:szCs w:val="22"/>
          </w:rPr>
          <w:delText>What it does</w:delText>
        </w:r>
      </w:del>
    </w:p>
    <w:p w14:paraId="38CF3521" w14:textId="6E0D1456" w:rsidR="00D83CC9" w:rsidRPr="00D83CC9" w:rsidDel="00613E68" w:rsidRDefault="00D83CC9" w:rsidP="00D83CC9">
      <w:pPr>
        <w:numPr>
          <w:ilvl w:val="0"/>
          <w:numId w:val="2"/>
        </w:numPr>
        <w:textAlignment w:val="baseline"/>
        <w:rPr>
          <w:del w:id="66" w:author="Cole, Timothy Jeffrey" w:date="2017-04-19T14:00:00Z"/>
          <w:rFonts w:ascii="Arial" w:hAnsi="Arial" w:cs="Arial"/>
          <w:color w:val="000000"/>
          <w:sz w:val="22"/>
          <w:szCs w:val="22"/>
        </w:rPr>
      </w:pPr>
      <w:del w:id="67" w:author="Cole, Timothy Jeffrey" w:date="2017-04-19T14:00:00Z">
        <w:r w:rsidRPr="00D83CC9" w:rsidDel="00613E68">
          <w:rPr>
            <w:rFonts w:ascii="Arial" w:hAnsi="Arial" w:cs="Arial"/>
            <w:color w:val="000000"/>
            <w:sz w:val="22"/>
            <w:szCs w:val="22"/>
          </w:rPr>
          <w:delText>Why its useful?</w:delText>
        </w:r>
      </w:del>
    </w:p>
    <w:p w14:paraId="00361273" w14:textId="470C547D" w:rsidR="00D83CC9" w:rsidRPr="00D83CC9" w:rsidDel="00613E68" w:rsidRDefault="00D83CC9" w:rsidP="00D83CC9">
      <w:pPr>
        <w:numPr>
          <w:ilvl w:val="0"/>
          <w:numId w:val="2"/>
        </w:numPr>
        <w:textAlignment w:val="baseline"/>
        <w:rPr>
          <w:del w:id="68" w:author="Cole, Timothy Jeffrey" w:date="2017-04-19T14:00:00Z"/>
          <w:rFonts w:ascii="Arial" w:hAnsi="Arial" w:cs="Arial"/>
          <w:color w:val="000000"/>
          <w:sz w:val="22"/>
          <w:szCs w:val="22"/>
        </w:rPr>
      </w:pPr>
      <w:del w:id="69" w:author="Cole, Timothy Jeffrey" w:date="2017-04-19T14:00:00Z">
        <w:r w:rsidRPr="00D83CC9" w:rsidDel="00613E68">
          <w:rPr>
            <w:rFonts w:ascii="Arial" w:hAnsi="Arial" w:cs="Arial"/>
            <w:color w:val="000000"/>
            <w:sz w:val="22"/>
            <w:szCs w:val="22"/>
          </w:rPr>
          <w:delText>How it performs/accuracy</w:delText>
        </w:r>
      </w:del>
    </w:p>
    <w:p w14:paraId="356E88FD" w14:textId="34F7D712" w:rsidR="00D83CC9" w:rsidRPr="00D83CC9" w:rsidDel="00613E68" w:rsidRDefault="00D83CC9" w:rsidP="00D83CC9">
      <w:pPr>
        <w:numPr>
          <w:ilvl w:val="0"/>
          <w:numId w:val="2"/>
        </w:numPr>
        <w:textAlignment w:val="baseline"/>
        <w:rPr>
          <w:del w:id="70" w:author="Cole, Timothy Jeffrey" w:date="2017-04-19T14:00:00Z"/>
          <w:rFonts w:ascii="Arial" w:hAnsi="Arial" w:cs="Arial"/>
          <w:color w:val="000000"/>
          <w:sz w:val="22"/>
          <w:szCs w:val="22"/>
        </w:rPr>
      </w:pPr>
      <w:del w:id="71" w:author="Cole, Timothy Jeffrey" w:date="2017-04-19T14:00:00Z">
        <w:r w:rsidRPr="00D83CC9" w:rsidDel="00613E68">
          <w:rPr>
            <w:rFonts w:ascii="Arial" w:hAnsi="Arial" w:cs="Arial"/>
            <w:color w:val="000000"/>
            <w:sz w:val="22"/>
            <w:szCs w:val="22"/>
          </w:rPr>
          <w:delText>Where it is</w:delText>
        </w:r>
      </w:del>
    </w:p>
    <w:p w14:paraId="6C8A2920" w14:textId="77777777" w:rsidR="00D83CC9" w:rsidRPr="00D83CC9" w:rsidRDefault="00D83CC9" w:rsidP="00D83CC9">
      <w:pPr>
        <w:rPr>
          <w:rFonts w:ascii="Times New Roman" w:eastAsia="Times New Roman" w:hAnsi="Times New Roman" w:cs="Times New Roman"/>
        </w:rPr>
      </w:pPr>
    </w:p>
    <w:p w14:paraId="0B58A957"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Implementation</w:t>
      </w:r>
    </w:p>
    <w:p w14:paraId="01FBE7E7" w14:textId="749AEBA3" w:rsidR="00B24E04" w:rsidRPr="00EB5289" w:rsidRDefault="00D83CC9" w:rsidP="00BA0A74">
      <w:pPr>
        <w:ind w:firstLine="720"/>
        <w:rPr>
          <w:ins w:id="72" w:author="Cole, Timothy Jeffrey" w:date="2017-05-02T15:50:00Z"/>
          <w:rFonts w:ascii="Arial" w:hAnsi="Arial" w:cs="Arial"/>
          <w:color w:val="000000"/>
          <w:sz w:val="22"/>
          <w:szCs w:val="22"/>
        </w:rPr>
        <w:pPrChange w:id="73" w:author="Cole, Timothy Jeffrey" w:date="2017-05-02T16:04:00Z">
          <w:pPr/>
        </w:pPrChange>
      </w:pPr>
      <w:proofErr w:type="spellStart"/>
      <w:r w:rsidRPr="00D83CC9">
        <w:rPr>
          <w:rFonts w:ascii="Arial" w:hAnsi="Arial" w:cs="Arial"/>
          <w:color w:val="000000"/>
          <w:sz w:val="22"/>
          <w:szCs w:val="22"/>
        </w:rPr>
        <w:t>FUSTr</w:t>
      </w:r>
      <w:proofErr w:type="spellEnd"/>
      <w:r w:rsidRPr="00D83CC9">
        <w:rPr>
          <w:rFonts w:ascii="Arial" w:hAnsi="Arial" w:cs="Arial"/>
          <w:color w:val="000000"/>
          <w:sz w:val="22"/>
          <w:szCs w:val="22"/>
        </w:rPr>
        <w:t xml:space="preserve"> </w:t>
      </w:r>
      <w:ins w:id="74" w:author="Cole, Timothy Jeffrey" w:date="2017-05-07T13:56:00Z">
        <w:r w:rsidR="00184681">
          <w:rPr>
            <w:rFonts w:ascii="Arial" w:hAnsi="Arial" w:cs="Arial"/>
            <w:i/>
            <w:color w:val="000000"/>
            <w:sz w:val="22"/>
            <w:szCs w:val="22"/>
          </w:rPr>
          <w:t>is written in python</w:t>
        </w:r>
        <w:r w:rsidR="00E96836">
          <w:rPr>
            <w:rFonts w:ascii="Arial" w:hAnsi="Arial" w:cs="Arial"/>
            <w:i/>
            <w:color w:val="000000"/>
            <w:sz w:val="22"/>
            <w:szCs w:val="22"/>
          </w:rPr>
          <w:t>, and implements</w:t>
        </w:r>
      </w:ins>
      <w:ins w:id="75" w:author="Cole, Timothy Jeffrey" w:date="2017-05-02T10:15:00Z">
        <w:r w:rsidR="0075703B">
          <w:rPr>
            <w:rFonts w:ascii="Arial" w:hAnsi="Arial" w:cs="Arial"/>
            <w:color w:val="000000"/>
            <w:sz w:val="22"/>
            <w:szCs w:val="22"/>
          </w:rPr>
          <w:t xml:space="preserve"> </w:t>
        </w:r>
      </w:ins>
      <w:ins w:id="76" w:author="Cole, Timothy Jeffrey" w:date="2017-05-02T10:21:00Z">
        <w:r w:rsidR="004269DE">
          <w:rPr>
            <w:rFonts w:ascii="Arial" w:hAnsi="Arial" w:cs="Arial"/>
            <w:color w:val="000000"/>
            <w:sz w:val="22"/>
            <w:szCs w:val="22"/>
          </w:rPr>
          <w:t xml:space="preserve">eight </w:t>
        </w:r>
      </w:ins>
      <w:ins w:id="77" w:author="Cole, Timothy Jeffrey" w:date="2017-05-02T10:15:00Z">
        <w:r w:rsidR="001976EE">
          <w:rPr>
            <w:rFonts w:ascii="Arial" w:hAnsi="Arial" w:cs="Arial"/>
            <w:color w:val="000000"/>
            <w:sz w:val="22"/>
            <w:szCs w:val="22"/>
          </w:rPr>
          <w:t xml:space="preserve">widely used bioinformatics </w:t>
        </w:r>
      </w:ins>
      <w:ins w:id="78" w:author="Cole, Timothy Jeffrey" w:date="2017-05-02T10:16:00Z">
        <w:r w:rsidR="001976EE">
          <w:rPr>
            <w:rFonts w:ascii="Arial" w:hAnsi="Arial" w:cs="Arial"/>
            <w:color w:val="000000"/>
            <w:sz w:val="22"/>
            <w:szCs w:val="22"/>
          </w:rPr>
          <w:t xml:space="preserve">packages: </w:t>
        </w:r>
      </w:ins>
      <w:proofErr w:type="spellStart"/>
      <w:ins w:id="79" w:author="Cole, Timothy Jeffrey" w:date="2017-05-02T10:37:00Z">
        <w:r w:rsidR="00665A82">
          <w:rPr>
            <w:rFonts w:ascii="Arial" w:hAnsi="Arial" w:cs="Arial"/>
            <w:color w:val="000000"/>
            <w:sz w:val="22"/>
            <w:szCs w:val="22"/>
          </w:rPr>
          <w:t>snakemake</w:t>
        </w:r>
        <w:proofErr w:type="spellEnd"/>
        <w:r w:rsidR="00665A82">
          <w:rPr>
            <w:rFonts w:ascii="Arial" w:hAnsi="Arial" w:cs="Arial"/>
            <w:color w:val="000000"/>
            <w:sz w:val="22"/>
            <w:szCs w:val="22"/>
          </w:rPr>
          <w:t xml:space="preserve">, </w:t>
        </w:r>
      </w:ins>
      <w:proofErr w:type="spellStart"/>
      <w:ins w:id="80" w:author="Cole, Timothy Jeffrey" w:date="2017-05-02T10:18:00Z">
        <w:r w:rsidR="004269DE">
          <w:rPr>
            <w:rFonts w:ascii="Arial" w:hAnsi="Arial" w:cs="Arial"/>
            <w:color w:val="000000"/>
            <w:sz w:val="22"/>
            <w:szCs w:val="22"/>
          </w:rPr>
          <w:t>Transdecoder</w:t>
        </w:r>
        <w:proofErr w:type="spellEnd"/>
        <w:r w:rsidR="004269DE">
          <w:rPr>
            <w:rFonts w:ascii="Arial" w:hAnsi="Arial" w:cs="Arial"/>
            <w:color w:val="000000"/>
            <w:sz w:val="22"/>
            <w:szCs w:val="22"/>
          </w:rPr>
          <w:t xml:space="preserve">, </w:t>
        </w:r>
      </w:ins>
      <w:ins w:id="81" w:author="Cole, Timothy Jeffrey" w:date="2017-05-02T10:16:00Z">
        <w:r w:rsidR="001976EE">
          <w:rPr>
            <w:rFonts w:ascii="Arial" w:hAnsi="Arial" w:cs="Arial"/>
            <w:color w:val="000000"/>
            <w:sz w:val="22"/>
            <w:szCs w:val="22"/>
          </w:rPr>
          <w:t>BLAST,</w:t>
        </w:r>
      </w:ins>
      <w:ins w:id="82" w:author="Cole, Timothy Jeffrey" w:date="2017-05-02T10:19:00Z">
        <w:r w:rsidR="004269DE">
          <w:rPr>
            <w:rFonts w:ascii="Arial" w:hAnsi="Arial" w:cs="Arial"/>
            <w:color w:val="000000"/>
            <w:sz w:val="22"/>
            <w:szCs w:val="22"/>
          </w:rPr>
          <w:t xml:space="preserve"> </w:t>
        </w:r>
        <w:proofErr w:type="spellStart"/>
        <w:r w:rsidR="004269DE">
          <w:rPr>
            <w:rFonts w:ascii="Arial" w:hAnsi="Arial" w:cs="Arial"/>
            <w:color w:val="000000"/>
            <w:sz w:val="22"/>
            <w:szCs w:val="22"/>
          </w:rPr>
          <w:t>Silix</w:t>
        </w:r>
        <w:proofErr w:type="spellEnd"/>
        <w:r w:rsidR="004269DE">
          <w:rPr>
            <w:rFonts w:ascii="Arial" w:hAnsi="Arial" w:cs="Arial"/>
            <w:color w:val="000000"/>
            <w:sz w:val="22"/>
            <w:szCs w:val="22"/>
          </w:rPr>
          <w:t xml:space="preserve">, MAFFT, </w:t>
        </w:r>
        <w:proofErr w:type="spellStart"/>
        <w:r w:rsidR="004269DE">
          <w:rPr>
            <w:rFonts w:ascii="Arial" w:hAnsi="Arial" w:cs="Arial"/>
            <w:color w:val="000000"/>
            <w:sz w:val="22"/>
            <w:szCs w:val="22"/>
          </w:rPr>
          <w:t>TrimAL</w:t>
        </w:r>
        <w:proofErr w:type="spellEnd"/>
        <w:r w:rsidR="004269DE">
          <w:rPr>
            <w:rFonts w:ascii="Arial" w:hAnsi="Arial" w:cs="Arial"/>
            <w:color w:val="000000"/>
            <w:sz w:val="22"/>
            <w:szCs w:val="22"/>
          </w:rPr>
          <w:t xml:space="preserve">, </w:t>
        </w:r>
        <w:proofErr w:type="spellStart"/>
        <w:r w:rsidR="004269DE">
          <w:rPr>
            <w:rFonts w:ascii="Arial" w:hAnsi="Arial" w:cs="Arial"/>
            <w:color w:val="000000"/>
            <w:sz w:val="22"/>
            <w:szCs w:val="22"/>
          </w:rPr>
          <w:t>FastTree</w:t>
        </w:r>
        <w:proofErr w:type="spellEnd"/>
        <w:r w:rsidR="004269DE">
          <w:rPr>
            <w:rFonts w:ascii="Arial" w:hAnsi="Arial" w:cs="Arial"/>
            <w:color w:val="000000"/>
            <w:sz w:val="22"/>
            <w:szCs w:val="22"/>
          </w:rPr>
          <w:t>, PAML, and HYPHY</w:t>
        </w:r>
      </w:ins>
      <w:ins w:id="83" w:author="Cole, Timothy Jeffrey" w:date="2017-05-02T10:16:00Z">
        <w:r w:rsidR="004269DE">
          <w:rPr>
            <w:rFonts w:ascii="Arial" w:hAnsi="Arial" w:cs="Arial"/>
            <w:color w:val="000000"/>
            <w:sz w:val="22"/>
            <w:szCs w:val="22"/>
          </w:rPr>
          <w:t>.</w:t>
        </w:r>
      </w:ins>
      <w:ins w:id="84" w:author="Cole, Timothy Jeffrey" w:date="2017-05-02T10:22:00Z">
        <w:r w:rsidR="004269DE">
          <w:rPr>
            <w:rFonts w:ascii="Arial" w:hAnsi="Arial" w:cs="Arial"/>
            <w:color w:val="000000"/>
            <w:sz w:val="22"/>
            <w:szCs w:val="22"/>
          </w:rPr>
          <w:t xml:space="preserve"> </w:t>
        </w:r>
      </w:ins>
      <w:bookmarkStart w:id="85" w:name="_GoBack"/>
      <w:ins w:id="86" w:author="Cole, Timothy Jeffrey" w:date="2017-05-02T10:24:00Z">
        <w:r w:rsidR="00C302B9" w:rsidRPr="00E96836">
          <w:rPr>
            <w:rFonts w:ascii="Arial" w:hAnsi="Arial" w:cs="Arial"/>
            <w:strike/>
            <w:color w:val="000000"/>
            <w:sz w:val="22"/>
            <w:szCs w:val="22"/>
            <w:rPrChange w:id="87" w:author="Cole, Timothy Jeffrey" w:date="2017-05-07T13:57:00Z">
              <w:rPr>
                <w:rFonts w:ascii="Arial" w:hAnsi="Arial" w:cs="Arial"/>
                <w:color w:val="000000"/>
                <w:sz w:val="22"/>
                <w:szCs w:val="22"/>
              </w:rPr>
            </w:rPrChange>
          </w:rPr>
          <w:t xml:space="preserve">Data preparation and filtration used to </w:t>
        </w:r>
      </w:ins>
      <w:ins w:id="88" w:author="Cole, Timothy Jeffrey" w:date="2017-05-02T10:25:00Z">
        <w:r w:rsidR="00C302B9" w:rsidRPr="00E96836">
          <w:rPr>
            <w:rFonts w:ascii="Arial" w:hAnsi="Arial" w:cs="Arial"/>
            <w:i/>
            <w:strike/>
            <w:color w:val="000000"/>
            <w:sz w:val="22"/>
            <w:szCs w:val="22"/>
            <w:rPrChange w:id="89" w:author="Cole, Timothy Jeffrey" w:date="2017-05-07T13:57:00Z">
              <w:rPr>
                <w:rFonts w:ascii="Arial" w:hAnsi="Arial" w:cs="Arial"/>
                <w:i/>
                <w:color w:val="000000"/>
                <w:sz w:val="22"/>
                <w:szCs w:val="22"/>
              </w:rPr>
            </w:rPrChange>
          </w:rPr>
          <w:t>connect</w:t>
        </w:r>
      </w:ins>
      <w:ins w:id="90" w:author="Cole, Timothy Jeffrey" w:date="2017-05-02T10:24:00Z">
        <w:r w:rsidR="00C302B9" w:rsidRPr="00E96836">
          <w:rPr>
            <w:rFonts w:ascii="Arial" w:hAnsi="Arial" w:cs="Arial"/>
            <w:strike/>
            <w:color w:val="000000"/>
            <w:sz w:val="22"/>
            <w:szCs w:val="22"/>
            <w:rPrChange w:id="91" w:author="Cole, Timothy Jeffrey" w:date="2017-05-07T13:57:00Z">
              <w:rPr>
                <w:rFonts w:ascii="Arial" w:hAnsi="Arial" w:cs="Arial"/>
                <w:color w:val="000000"/>
                <w:sz w:val="22"/>
                <w:szCs w:val="22"/>
              </w:rPr>
            </w:rPrChange>
          </w:rPr>
          <w:t xml:space="preserve"> these</w:t>
        </w:r>
      </w:ins>
      <w:ins w:id="92" w:author="Cole, Timothy Jeffrey" w:date="2017-05-02T10:25:00Z">
        <w:r w:rsidR="00C302B9" w:rsidRPr="00E96836">
          <w:rPr>
            <w:rFonts w:ascii="Arial" w:hAnsi="Arial" w:cs="Arial"/>
            <w:strike/>
            <w:color w:val="000000"/>
            <w:sz w:val="22"/>
            <w:szCs w:val="22"/>
            <w:rPrChange w:id="93" w:author="Cole, Timothy Jeffrey" w:date="2017-05-07T13:57:00Z">
              <w:rPr>
                <w:rFonts w:ascii="Arial" w:hAnsi="Arial" w:cs="Arial"/>
                <w:color w:val="000000"/>
                <w:sz w:val="22"/>
                <w:szCs w:val="22"/>
              </w:rPr>
            </w:rPrChange>
          </w:rPr>
          <w:t xml:space="preserve"> programs is </w:t>
        </w:r>
      </w:ins>
      <w:ins w:id="94" w:author="Cole, Timothy Jeffrey" w:date="2017-05-02T10:26:00Z">
        <w:r w:rsidR="00C302B9" w:rsidRPr="00E96836">
          <w:rPr>
            <w:rFonts w:ascii="Arial" w:hAnsi="Arial" w:cs="Arial"/>
            <w:strike/>
            <w:color w:val="000000"/>
            <w:sz w:val="22"/>
            <w:szCs w:val="22"/>
            <w:rPrChange w:id="95" w:author="Cole, Timothy Jeffrey" w:date="2017-05-07T13:57:00Z">
              <w:rPr>
                <w:rFonts w:ascii="Arial" w:hAnsi="Arial" w:cs="Arial"/>
                <w:color w:val="000000"/>
                <w:sz w:val="22"/>
                <w:szCs w:val="22"/>
              </w:rPr>
            </w:rPrChange>
          </w:rPr>
          <w:t>implemented</w:t>
        </w:r>
      </w:ins>
      <w:ins w:id="96" w:author="Cole, Timothy Jeffrey" w:date="2017-05-02T10:25:00Z">
        <w:r w:rsidR="00C302B9" w:rsidRPr="00E96836">
          <w:rPr>
            <w:rFonts w:ascii="Arial" w:hAnsi="Arial" w:cs="Arial"/>
            <w:strike/>
            <w:color w:val="000000"/>
            <w:sz w:val="22"/>
            <w:szCs w:val="22"/>
            <w:rPrChange w:id="97" w:author="Cole, Timothy Jeffrey" w:date="2017-05-07T13:57:00Z">
              <w:rPr>
                <w:rFonts w:ascii="Arial" w:hAnsi="Arial" w:cs="Arial"/>
                <w:color w:val="000000"/>
                <w:sz w:val="22"/>
                <w:szCs w:val="22"/>
              </w:rPr>
            </w:rPrChange>
          </w:rPr>
          <w:t xml:space="preserve"> as </w:t>
        </w:r>
      </w:ins>
      <w:ins w:id="98" w:author="Cole, Timothy Jeffrey" w:date="2017-05-02T10:27:00Z">
        <w:r w:rsidR="00D364F4" w:rsidRPr="00E96836">
          <w:rPr>
            <w:rFonts w:ascii="Arial" w:hAnsi="Arial" w:cs="Arial"/>
            <w:strike/>
            <w:color w:val="000000"/>
            <w:sz w:val="22"/>
            <w:szCs w:val="22"/>
            <w:rPrChange w:id="99" w:author="Cole, Timothy Jeffrey" w:date="2017-05-07T13:57:00Z">
              <w:rPr>
                <w:rFonts w:ascii="Arial" w:hAnsi="Arial" w:cs="Arial"/>
                <w:color w:val="000000"/>
                <w:sz w:val="22"/>
                <w:szCs w:val="22"/>
              </w:rPr>
            </w:rPrChange>
          </w:rPr>
          <w:t xml:space="preserve">Python </w:t>
        </w:r>
      </w:ins>
      <w:ins w:id="100" w:author="Cole, Timothy Jeffrey" w:date="2017-05-02T10:25:00Z">
        <w:r w:rsidR="00C302B9" w:rsidRPr="00E96836">
          <w:rPr>
            <w:rFonts w:ascii="Arial" w:hAnsi="Arial" w:cs="Arial"/>
            <w:strike/>
            <w:color w:val="000000"/>
            <w:sz w:val="22"/>
            <w:szCs w:val="22"/>
            <w:rPrChange w:id="101" w:author="Cole, Timothy Jeffrey" w:date="2017-05-07T13:57:00Z">
              <w:rPr>
                <w:rFonts w:ascii="Arial" w:hAnsi="Arial" w:cs="Arial"/>
                <w:color w:val="000000"/>
                <w:sz w:val="22"/>
                <w:szCs w:val="22"/>
              </w:rPr>
            </w:rPrChange>
          </w:rPr>
          <w:t>scripts.</w:t>
        </w:r>
      </w:ins>
      <w:ins w:id="102" w:author="Cole, Timothy Jeffrey" w:date="2017-05-02T10:26:00Z">
        <w:r w:rsidR="00C302B9">
          <w:rPr>
            <w:rFonts w:ascii="Arial" w:hAnsi="Arial" w:cs="Arial"/>
            <w:color w:val="000000"/>
            <w:sz w:val="22"/>
            <w:szCs w:val="22"/>
          </w:rPr>
          <w:t xml:space="preserve"> </w:t>
        </w:r>
      </w:ins>
      <w:bookmarkEnd w:id="85"/>
      <w:ins w:id="103" w:author="Cole, Timothy Jeffrey" w:date="2017-05-02T10:25:00Z">
        <w:r w:rsidR="00D364F4">
          <w:rPr>
            <w:rFonts w:ascii="Arial" w:hAnsi="Arial" w:cs="Arial"/>
            <w:color w:val="000000"/>
            <w:sz w:val="22"/>
            <w:szCs w:val="22"/>
          </w:rPr>
          <w:lastRenderedPageBreak/>
          <w:t>These scripts and the command line arguments/parameters for each program is wrapped together using</w:t>
        </w:r>
      </w:ins>
      <w:ins w:id="104" w:author="Cole, Timothy Jeffrey" w:date="2017-05-02T10:17:00Z">
        <w:r w:rsidR="001976EE">
          <w:rPr>
            <w:rFonts w:ascii="Arial" w:hAnsi="Arial" w:cs="Arial"/>
            <w:color w:val="000000"/>
            <w:sz w:val="22"/>
            <w:szCs w:val="22"/>
          </w:rPr>
          <w:t xml:space="preserve"> </w:t>
        </w:r>
      </w:ins>
      <w:ins w:id="105" w:author="Cole, Timothy Jeffrey" w:date="2017-05-02T10:15:00Z">
        <w:r w:rsidR="00D364F4">
          <w:rPr>
            <w:rFonts w:ascii="Arial" w:hAnsi="Arial" w:cs="Arial"/>
            <w:color w:val="000000"/>
            <w:sz w:val="22"/>
            <w:szCs w:val="22"/>
          </w:rPr>
          <w:t xml:space="preserve">the workflow engine </w:t>
        </w:r>
        <w:proofErr w:type="spellStart"/>
        <w:r w:rsidR="00D364F4">
          <w:rPr>
            <w:rFonts w:ascii="Arial" w:hAnsi="Arial" w:cs="Arial"/>
            <w:color w:val="000000"/>
            <w:sz w:val="22"/>
            <w:szCs w:val="22"/>
          </w:rPr>
          <w:t>Snakemake</w:t>
        </w:r>
        <w:proofErr w:type="spellEnd"/>
        <w:r w:rsidR="00D364F4">
          <w:rPr>
            <w:rFonts w:ascii="Arial" w:hAnsi="Arial" w:cs="Arial"/>
            <w:color w:val="000000"/>
            <w:sz w:val="22"/>
            <w:szCs w:val="22"/>
          </w:rPr>
          <w:t xml:space="preserve">, </w:t>
        </w:r>
      </w:ins>
      <w:del w:id="106" w:author="Cole, Timothy Jeffrey" w:date="2017-05-02T10:29:00Z">
        <w:r w:rsidRPr="00D83CC9" w:rsidDel="00D364F4">
          <w:rPr>
            <w:rFonts w:ascii="Arial" w:hAnsi="Arial" w:cs="Arial"/>
            <w:color w:val="000000"/>
            <w:sz w:val="22"/>
            <w:szCs w:val="22"/>
          </w:rPr>
          <w:delText xml:space="preserve">is available as a Snakefile using snakemake, </w:delText>
        </w:r>
      </w:del>
      <w:r w:rsidRPr="00D83CC9">
        <w:rPr>
          <w:rFonts w:ascii="Arial" w:hAnsi="Arial" w:cs="Arial"/>
          <w:color w:val="000000"/>
          <w:sz w:val="22"/>
          <w:szCs w:val="22"/>
        </w:rPr>
        <w:t xml:space="preserve">to ensure </w:t>
      </w:r>
      <w:del w:id="107" w:author="Cole, Timothy Jeffrey" w:date="2017-05-02T10:36:00Z">
        <w:r w:rsidRPr="00D83CC9" w:rsidDel="00EB1955">
          <w:rPr>
            <w:rFonts w:ascii="Arial" w:hAnsi="Arial" w:cs="Arial"/>
            <w:color w:val="000000"/>
            <w:sz w:val="22"/>
            <w:szCs w:val="22"/>
          </w:rPr>
          <w:delText>scalbility</w:delText>
        </w:r>
      </w:del>
      <w:ins w:id="108" w:author="Cole, Timothy Jeffrey" w:date="2017-05-02T10:36:00Z">
        <w:r w:rsidR="00EB1955" w:rsidRPr="00D83CC9">
          <w:rPr>
            <w:rFonts w:ascii="Arial" w:hAnsi="Arial" w:cs="Arial"/>
            <w:color w:val="000000"/>
            <w:sz w:val="22"/>
            <w:szCs w:val="22"/>
          </w:rPr>
          <w:t>scalability</w:t>
        </w:r>
      </w:ins>
      <w:ins w:id="109" w:author="Cole, Timothy Jeffrey" w:date="2017-05-03T15:40:00Z">
        <w:r w:rsidR="002F29FB">
          <w:rPr>
            <w:rFonts w:ascii="Arial" w:hAnsi="Arial" w:cs="Arial"/>
            <w:color w:val="000000"/>
            <w:sz w:val="22"/>
            <w:szCs w:val="22"/>
          </w:rPr>
          <w:t>, configurability</w:t>
        </w:r>
      </w:ins>
      <w:r w:rsidRPr="00D83CC9">
        <w:rPr>
          <w:rFonts w:ascii="Arial" w:hAnsi="Arial" w:cs="Arial"/>
          <w:color w:val="000000"/>
          <w:sz w:val="22"/>
          <w:szCs w:val="22"/>
        </w:rPr>
        <w:t xml:space="preserve"> and reproducibility.</w:t>
      </w:r>
      <w:ins w:id="110" w:author="Cole, Timothy Jeffrey" w:date="2017-05-02T10:32:00Z">
        <w:r w:rsidR="00D364F4">
          <w:rPr>
            <w:rFonts w:ascii="Arial" w:hAnsi="Arial" w:cs="Arial"/>
            <w:color w:val="000000"/>
            <w:sz w:val="22"/>
            <w:szCs w:val="22"/>
          </w:rPr>
          <w:t xml:space="preserve"> </w:t>
        </w:r>
      </w:ins>
      <w:ins w:id="111" w:author="Cole, Timothy Jeffrey" w:date="2017-05-02T10:40:00Z">
        <w:r w:rsidR="00D40F6C">
          <w:rPr>
            <w:rFonts w:ascii="Arial" w:hAnsi="Arial" w:cs="Arial"/>
            <w:color w:val="000000"/>
            <w:sz w:val="22"/>
            <w:szCs w:val="22"/>
          </w:rPr>
          <w:t>A custom anaconda environment has been created to allow for m</w:t>
        </w:r>
      </w:ins>
      <w:ins w:id="112" w:author="Cole, Timothy Jeffrey" w:date="2017-05-02T10:34:00Z">
        <w:r w:rsidR="00D364F4">
          <w:rPr>
            <w:rFonts w:ascii="Arial" w:hAnsi="Arial" w:cs="Arial"/>
            <w:color w:val="000000"/>
            <w:sz w:val="22"/>
            <w:szCs w:val="22"/>
          </w:rPr>
          <w:t xml:space="preserve">inimal amount of </w:t>
        </w:r>
      </w:ins>
      <w:ins w:id="113" w:author="Cole, Timothy Jeffrey" w:date="2017-05-02T10:36:00Z">
        <w:r w:rsidR="00EB1955">
          <w:rPr>
            <w:rFonts w:ascii="Arial" w:hAnsi="Arial" w:cs="Arial"/>
            <w:color w:val="000000"/>
            <w:sz w:val="22"/>
            <w:szCs w:val="22"/>
          </w:rPr>
          <w:t>third-party</w:t>
        </w:r>
      </w:ins>
      <w:ins w:id="114" w:author="Cole, Timothy Jeffrey" w:date="2017-05-02T10:34:00Z">
        <w:r w:rsidR="00D364F4">
          <w:rPr>
            <w:rFonts w:ascii="Arial" w:hAnsi="Arial" w:cs="Arial"/>
            <w:color w:val="000000"/>
            <w:sz w:val="22"/>
            <w:szCs w:val="22"/>
          </w:rPr>
          <w:t xml:space="preserve"> software installation and con</w:t>
        </w:r>
        <w:r w:rsidR="00D40F6C">
          <w:rPr>
            <w:rFonts w:ascii="Arial" w:hAnsi="Arial" w:cs="Arial"/>
            <w:color w:val="000000"/>
            <w:sz w:val="22"/>
            <w:szCs w:val="22"/>
          </w:rPr>
          <w:t>figuration</w:t>
        </w:r>
        <w:r w:rsidR="00665A82">
          <w:rPr>
            <w:rFonts w:ascii="Arial" w:hAnsi="Arial" w:cs="Arial"/>
            <w:color w:val="000000"/>
            <w:sz w:val="22"/>
            <w:szCs w:val="22"/>
          </w:rPr>
          <w:t xml:space="preserve"> required to</w:t>
        </w:r>
      </w:ins>
      <w:ins w:id="115" w:author="Cole, Timothy Jeffrey" w:date="2017-05-02T10:38:00Z">
        <w:r w:rsidR="00665A82">
          <w:rPr>
            <w:rFonts w:ascii="Arial" w:hAnsi="Arial" w:cs="Arial"/>
            <w:color w:val="000000"/>
            <w:sz w:val="22"/>
            <w:szCs w:val="22"/>
          </w:rPr>
          <w:t xml:space="preserve"> use</w:t>
        </w:r>
      </w:ins>
      <w:ins w:id="116" w:author="Cole, Timothy Jeffrey" w:date="2017-05-02T10:34:00Z">
        <w:r w:rsidR="00665A82">
          <w:rPr>
            <w:rFonts w:ascii="Arial" w:hAnsi="Arial" w:cs="Arial"/>
            <w:color w:val="000000"/>
            <w:sz w:val="22"/>
            <w:szCs w:val="22"/>
          </w:rPr>
          <w:t xml:space="preserve"> </w:t>
        </w:r>
        <w:proofErr w:type="spellStart"/>
        <w:r w:rsidR="00665A82">
          <w:rPr>
            <w:rFonts w:ascii="Arial" w:hAnsi="Arial" w:cs="Arial"/>
            <w:color w:val="000000"/>
            <w:sz w:val="22"/>
            <w:szCs w:val="22"/>
          </w:rPr>
          <w:t>FUSTr</w:t>
        </w:r>
        <w:proofErr w:type="spellEnd"/>
        <w:r w:rsidR="00665A82">
          <w:rPr>
            <w:rFonts w:ascii="Arial" w:hAnsi="Arial" w:cs="Arial"/>
            <w:color w:val="000000"/>
            <w:sz w:val="22"/>
            <w:szCs w:val="22"/>
          </w:rPr>
          <w:t>, due to all but two of it</w:t>
        </w:r>
      </w:ins>
      <w:ins w:id="117" w:author="Cole, Timothy Jeffrey" w:date="2017-05-02T10:38:00Z">
        <w:r w:rsidR="00665A82">
          <w:rPr>
            <w:rFonts w:ascii="Arial" w:hAnsi="Arial" w:cs="Arial"/>
            <w:color w:val="000000"/>
            <w:sz w:val="22"/>
            <w:szCs w:val="22"/>
          </w:rPr>
          <w:t>s</w:t>
        </w:r>
      </w:ins>
      <w:ins w:id="118" w:author="Cole, Timothy Jeffrey" w:date="2017-05-02T10:34:00Z">
        <w:r w:rsidR="00D364F4">
          <w:rPr>
            <w:rFonts w:ascii="Arial" w:hAnsi="Arial" w:cs="Arial"/>
            <w:color w:val="000000"/>
            <w:sz w:val="22"/>
            <w:szCs w:val="22"/>
          </w:rPr>
          <w:t xml:space="preserve"> </w:t>
        </w:r>
      </w:ins>
      <w:ins w:id="119" w:author="Cole, Timothy Jeffrey" w:date="2017-05-02T10:38:00Z">
        <w:r w:rsidR="00665A82">
          <w:rPr>
            <w:rFonts w:ascii="Arial" w:hAnsi="Arial" w:cs="Arial"/>
            <w:color w:val="000000"/>
            <w:sz w:val="22"/>
            <w:szCs w:val="22"/>
          </w:rPr>
          <w:t xml:space="preserve">third-party </w:t>
        </w:r>
      </w:ins>
      <w:ins w:id="120" w:author="Cole, Timothy Jeffrey" w:date="2017-05-02T10:39:00Z">
        <w:r w:rsidR="00665A82">
          <w:rPr>
            <w:rFonts w:ascii="Arial" w:hAnsi="Arial" w:cs="Arial"/>
            <w:color w:val="000000"/>
            <w:sz w:val="22"/>
            <w:szCs w:val="22"/>
          </w:rPr>
          <w:t>dependencies</w:t>
        </w:r>
      </w:ins>
      <w:ins w:id="121" w:author="Cole, Timothy Jeffrey" w:date="2017-05-02T10:38:00Z">
        <w:r w:rsidR="00665A82">
          <w:rPr>
            <w:rFonts w:ascii="Arial" w:hAnsi="Arial" w:cs="Arial"/>
            <w:color w:val="000000"/>
            <w:sz w:val="22"/>
            <w:szCs w:val="22"/>
          </w:rPr>
          <w:t xml:space="preserve"> being available in the </w:t>
        </w:r>
        <w:proofErr w:type="spellStart"/>
        <w:r w:rsidR="00665A82">
          <w:rPr>
            <w:rFonts w:ascii="Arial" w:hAnsi="Arial" w:cs="Arial"/>
            <w:color w:val="000000"/>
            <w:sz w:val="22"/>
            <w:szCs w:val="22"/>
          </w:rPr>
          <w:t>Bioconda</w:t>
        </w:r>
        <w:proofErr w:type="spellEnd"/>
        <w:r w:rsidR="00665A82">
          <w:rPr>
            <w:rFonts w:ascii="Arial" w:hAnsi="Arial" w:cs="Arial"/>
            <w:color w:val="000000"/>
            <w:sz w:val="22"/>
            <w:szCs w:val="22"/>
          </w:rPr>
          <w:t xml:space="preserve"> repositories</w:t>
        </w:r>
      </w:ins>
      <w:ins w:id="122" w:author="Cole, Timothy Jeffrey" w:date="2017-05-02T10:41:00Z">
        <w:r w:rsidR="00D40F6C">
          <w:rPr>
            <w:rFonts w:ascii="Arial" w:hAnsi="Arial" w:cs="Arial"/>
            <w:color w:val="000000"/>
            <w:sz w:val="22"/>
            <w:szCs w:val="22"/>
          </w:rPr>
          <w:t xml:space="preserve">. </w:t>
        </w:r>
        <w:proofErr w:type="spellStart"/>
        <w:r w:rsidR="00D40F6C">
          <w:rPr>
            <w:rFonts w:ascii="Arial" w:hAnsi="Arial" w:cs="Arial"/>
            <w:color w:val="000000"/>
            <w:sz w:val="22"/>
            <w:szCs w:val="22"/>
          </w:rPr>
          <w:t>FUSTr</w:t>
        </w:r>
        <w:proofErr w:type="spellEnd"/>
        <w:r w:rsidR="00D40F6C">
          <w:rPr>
            <w:rFonts w:ascii="Arial" w:hAnsi="Arial" w:cs="Arial"/>
            <w:color w:val="000000"/>
            <w:sz w:val="22"/>
            <w:szCs w:val="22"/>
          </w:rPr>
          <w:t xml:space="preserve"> takes as input assembled transcriptomes from any number of taxa</w:t>
        </w:r>
      </w:ins>
      <w:ins w:id="123" w:author="Cole, Timothy Jeffrey" w:date="2017-05-02T16:02:00Z">
        <w:r w:rsidR="008233A1">
          <w:rPr>
            <w:rFonts w:ascii="Arial" w:hAnsi="Arial" w:cs="Arial"/>
            <w:color w:val="000000"/>
            <w:sz w:val="22"/>
            <w:szCs w:val="22"/>
          </w:rPr>
          <w:t xml:space="preserve"> in FASTA format</w:t>
        </w:r>
      </w:ins>
      <w:ins w:id="124" w:author="Cole, Timothy Jeffrey" w:date="2017-05-02T10:41:00Z">
        <w:r w:rsidR="00D40F6C">
          <w:rPr>
            <w:rFonts w:ascii="Arial" w:hAnsi="Arial" w:cs="Arial"/>
            <w:color w:val="000000"/>
            <w:sz w:val="22"/>
            <w:szCs w:val="22"/>
          </w:rPr>
          <w:t xml:space="preserve">. </w:t>
        </w:r>
      </w:ins>
      <w:ins w:id="125" w:author="Cole, Timothy Jeffrey" w:date="2017-05-02T10:43:00Z">
        <w:r w:rsidR="00592D10">
          <w:rPr>
            <w:rFonts w:ascii="Arial" w:hAnsi="Arial" w:cs="Arial"/>
            <w:color w:val="000000"/>
            <w:sz w:val="22"/>
            <w:szCs w:val="22"/>
          </w:rPr>
          <w:t xml:space="preserve">Header patterns are analyzed </w:t>
        </w:r>
        <w:r w:rsidR="00592D10" w:rsidRPr="002F29FB">
          <w:rPr>
            <w:rFonts w:ascii="Arial" w:hAnsi="Arial" w:cs="Arial"/>
            <w:i/>
            <w:color w:val="000000"/>
            <w:sz w:val="22"/>
            <w:szCs w:val="22"/>
            <w:rPrChange w:id="126" w:author="Cole, Timothy Jeffrey" w:date="2017-05-03T15:42:00Z">
              <w:rPr>
                <w:rFonts w:ascii="Arial" w:hAnsi="Arial" w:cs="Arial"/>
                <w:color w:val="000000"/>
                <w:sz w:val="22"/>
                <w:szCs w:val="22"/>
              </w:rPr>
            </w:rPrChange>
          </w:rPr>
          <w:t>to</w:t>
        </w:r>
        <w:r w:rsidR="00592D10">
          <w:rPr>
            <w:rFonts w:ascii="Arial" w:hAnsi="Arial" w:cs="Arial"/>
            <w:color w:val="000000"/>
            <w:sz w:val="22"/>
            <w:szCs w:val="22"/>
          </w:rPr>
          <w:t xml:space="preserve"> </w:t>
        </w:r>
      </w:ins>
      <w:ins w:id="127" w:author="Cole, Timothy Jeffrey" w:date="2017-05-02T16:03:00Z">
        <w:r w:rsidR="008233A1">
          <w:rPr>
            <w:rFonts w:ascii="Arial" w:hAnsi="Arial" w:cs="Arial"/>
            <w:color w:val="000000"/>
            <w:sz w:val="22"/>
            <w:szCs w:val="22"/>
          </w:rPr>
          <w:t>auto-detect</w:t>
        </w:r>
      </w:ins>
      <w:ins w:id="128" w:author="Cole, Timothy Jeffrey" w:date="2017-05-02T10:43:00Z">
        <w:r w:rsidR="00592D10">
          <w:rPr>
            <w:rFonts w:ascii="Arial" w:hAnsi="Arial" w:cs="Arial"/>
            <w:color w:val="000000"/>
            <w:sz w:val="22"/>
            <w:szCs w:val="22"/>
          </w:rPr>
          <w:t xml:space="preserve"> </w:t>
        </w:r>
        <w:proofErr w:type="gramStart"/>
        <w:r w:rsidR="00592D10">
          <w:rPr>
            <w:rFonts w:ascii="Arial" w:hAnsi="Arial" w:cs="Arial"/>
            <w:color w:val="000000"/>
            <w:sz w:val="22"/>
            <w:szCs w:val="22"/>
          </w:rPr>
          <w:t xml:space="preserve">whether </w:t>
        </w:r>
        <w:r w:rsidR="008233A1">
          <w:rPr>
            <w:rFonts w:ascii="Arial" w:hAnsi="Arial" w:cs="Arial"/>
            <w:color w:val="000000"/>
            <w:sz w:val="22"/>
            <w:szCs w:val="22"/>
          </w:rPr>
          <w:t>or not</w:t>
        </w:r>
        <w:proofErr w:type="gramEnd"/>
        <w:r w:rsidR="008233A1">
          <w:rPr>
            <w:rFonts w:ascii="Arial" w:hAnsi="Arial" w:cs="Arial"/>
            <w:color w:val="000000"/>
            <w:sz w:val="22"/>
            <w:szCs w:val="22"/>
          </w:rPr>
          <w:t xml:space="preserve"> the given assembly includes</w:t>
        </w:r>
        <w:r w:rsidR="00592D10">
          <w:rPr>
            <w:rFonts w:ascii="Arial" w:hAnsi="Arial" w:cs="Arial"/>
            <w:color w:val="000000"/>
            <w:sz w:val="22"/>
            <w:szCs w:val="22"/>
          </w:rPr>
          <w:t xml:space="preserve"> isoforms.</w:t>
        </w:r>
      </w:ins>
      <w:ins w:id="129" w:author="Cole, Timothy Jeffrey" w:date="2017-05-02T10:45:00Z">
        <w:r w:rsidR="00076DF9">
          <w:rPr>
            <w:rFonts w:ascii="Arial" w:hAnsi="Arial" w:cs="Arial"/>
            <w:color w:val="000000"/>
            <w:sz w:val="22"/>
            <w:szCs w:val="22"/>
          </w:rPr>
          <w:t xml:space="preserve"> This is accomplished b</w:t>
        </w:r>
      </w:ins>
      <w:ins w:id="130" w:author="Cole, Timothy Jeffrey" w:date="2017-05-02T10:55:00Z">
        <w:r w:rsidR="001C5C98">
          <w:rPr>
            <w:rFonts w:ascii="Arial" w:hAnsi="Arial" w:cs="Arial"/>
            <w:color w:val="000000"/>
            <w:sz w:val="22"/>
            <w:szCs w:val="22"/>
          </w:rPr>
          <w:t xml:space="preserve">y comparing the header patterns to common assemblers, and detecting naming convention </w:t>
        </w:r>
      </w:ins>
      <w:ins w:id="131" w:author="Cole, Timothy Jeffrey" w:date="2017-05-02T10:57:00Z">
        <w:r w:rsidR="00E273DC">
          <w:rPr>
            <w:rFonts w:ascii="Arial" w:hAnsi="Arial" w:cs="Arial"/>
            <w:color w:val="000000"/>
            <w:sz w:val="22"/>
            <w:szCs w:val="22"/>
          </w:rPr>
          <w:t>redundancies</w:t>
        </w:r>
      </w:ins>
      <w:ins w:id="132" w:author="Cole, Timothy Jeffrey" w:date="2017-05-02T10:55:00Z">
        <w:r w:rsidR="001C5C98">
          <w:rPr>
            <w:rFonts w:ascii="Arial" w:hAnsi="Arial" w:cs="Arial"/>
            <w:color w:val="000000"/>
            <w:sz w:val="22"/>
            <w:szCs w:val="22"/>
          </w:rPr>
          <w:t xml:space="preserve"> commonly used in isoform </w:t>
        </w:r>
      </w:ins>
      <w:ins w:id="133" w:author="Cole, Timothy Jeffrey" w:date="2017-05-02T15:40:00Z">
        <w:r w:rsidR="00DE2BC5">
          <w:rPr>
            <w:rFonts w:ascii="Arial" w:hAnsi="Arial" w:cs="Arial"/>
            <w:color w:val="000000"/>
            <w:sz w:val="22"/>
            <w:szCs w:val="22"/>
          </w:rPr>
          <w:t xml:space="preserve">designations. </w:t>
        </w:r>
      </w:ins>
      <w:ins w:id="134" w:author="Cole, Timothy Jeffrey" w:date="2017-05-02T10:43:00Z">
        <w:r w:rsidR="00592D10">
          <w:rPr>
            <w:rFonts w:ascii="Arial" w:hAnsi="Arial" w:cs="Arial"/>
            <w:color w:val="000000"/>
            <w:sz w:val="22"/>
            <w:szCs w:val="22"/>
          </w:rPr>
          <w:t xml:space="preserve"> </w:t>
        </w:r>
        <w:r w:rsidR="00592D10" w:rsidRPr="002F29FB">
          <w:rPr>
            <w:rFonts w:ascii="Arial" w:hAnsi="Arial" w:cs="Arial"/>
            <w:i/>
            <w:color w:val="000000"/>
            <w:sz w:val="22"/>
            <w:szCs w:val="22"/>
            <w:rPrChange w:id="135" w:author="Cole, Timothy Jeffrey" w:date="2017-05-03T15:42:00Z">
              <w:rPr>
                <w:rFonts w:ascii="Arial" w:hAnsi="Arial" w:cs="Arial"/>
                <w:color w:val="000000"/>
                <w:sz w:val="22"/>
                <w:szCs w:val="22"/>
              </w:rPr>
            </w:rPrChange>
          </w:rPr>
          <w:t xml:space="preserve">This allows </w:t>
        </w:r>
        <w:proofErr w:type="spellStart"/>
        <w:r w:rsidR="00592D10" w:rsidRPr="002F29FB">
          <w:rPr>
            <w:rFonts w:ascii="Arial" w:hAnsi="Arial" w:cs="Arial"/>
            <w:i/>
            <w:color w:val="000000"/>
            <w:sz w:val="22"/>
            <w:szCs w:val="22"/>
            <w:rPrChange w:id="136" w:author="Cole, Timothy Jeffrey" w:date="2017-05-03T15:42:00Z">
              <w:rPr>
                <w:rFonts w:ascii="Arial" w:hAnsi="Arial" w:cs="Arial"/>
                <w:color w:val="000000"/>
                <w:sz w:val="22"/>
                <w:szCs w:val="22"/>
              </w:rPr>
            </w:rPrChange>
          </w:rPr>
          <w:t>FUSTr</w:t>
        </w:r>
        <w:proofErr w:type="spellEnd"/>
        <w:r w:rsidR="00592D10" w:rsidRPr="002F29FB">
          <w:rPr>
            <w:rFonts w:ascii="Arial" w:hAnsi="Arial" w:cs="Arial"/>
            <w:i/>
            <w:color w:val="000000"/>
            <w:sz w:val="22"/>
            <w:szCs w:val="22"/>
            <w:rPrChange w:id="137" w:author="Cole, Timothy Jeffrey" w:date="2017-05-03T15:42:00Z">
              <w:rPr>
                <w:rFonts w:ascii="Arial" w:hAnsi="Arial" w:cs="Arial"/>
                <w:color w:val="000000"/>
                <w:sz w:val="22"/>
                <w:szCs w:val="22"/>
              </w:rPr>
            </w:rPrChange>
          </w:rPr>
          <w:t xml:space="preserve"> to support assemblies from a variety of sources</w:t>
        </w:r>
      </w:ins>
      <w:ins w:id="138" w:author="Cole, Timothy Jeffrey" w:date="2017-05-02T15:40:00Z">
        <w:r w:rsidR="001C0817">
          <w:rPr>
            <w:rFonts w:ascii="Arial" w:hAnsi="Arial" w:cs="Arial"/>
            <w:color w:val="000000"/>
            <w:sz w:val="22"/>
            <w:szCs w:val="22"/>
          </w:rPr>
          <w:t>. Open reading frames</w:t>
        </w:r>
      </w:ins>
      <w:ins w:id="139" w:author="Cole, Timothy Jeffrey" w:date="2017-05-02T15:41:00Z">
        <w:r w:rsidR="001C0817">
          <w:rPr>
            <w:rFonts w:ascii="Arial" w:hAnsi="Arial" w:cs="Arial"/>
            <w:color w:val="000000"/>
            <w:sz w:val="22"/>
            <w:szCs w:val="22"/>
          </w:rPr>
          <w:t xml:space="preserve"> (ORFs)</w:t>
        </w:r>
      </w:ins>
      <w:ins w:id="140" w:author="Cole, Timothy Jeffrey" w:date="2017-05-02T15:40:00Z">
        <w:r w:rsidR="001C0817">
          <w:rPr>
            <w:rFonts w:ascii="Arial" w:hAnsi="Arial" w:cs="Arial"/>
            <w:color w:val="000000"/>
            <w:sz w:val="22"/>
            <w:szCs w:val="22"/>
          </w:rPr>
          <w:t xml:space="preserve"> are then </w:t>
        </w:r>
        <w:r w:rsidR="001C0817" w:rsidRPr="001A5B60">
          <w:rPr>
            <w:rFonts w:ascii="Arial" w:hAnsi="Arial" w:cs="Arial"/>
            <w:i/>
            <w:color w:val="000000"/>
            <w:sz w:val="22"/>
            <w:szCs w:val="22"/>
            <w:rPrChange w:id="141" w:author="Cole, Timothy Jeffrey" w:date="2017-05-03T10:36:00Z">
              <w:rPr>
                <w:rFonts w:ascii="Arial" w:hAnsi="Arial" w:cs="Arial"/>
                <w:color w:val="000000"/>
                <w:sz w:val="22"/>
                <w:szCs w:val="22"/>
              </w:rPr>
            </w:rPrChange>
          </w:rPr>
          <w:t>detected</w:t>
        </w:r>
        <w:r w:rsidR="001C0817">
          <w:rPr>
            <w:rFonts w:ascii="Arial" w:hAnsi="Arial" w:cs="Arial"/>
            <w:color w:val="000000"/>
            <w:sz w:val="22"/>
            <w:szCs w:val="22"/>
          </w:rPr>
          <w:t xml:space="preserve"> using </w:t>
        </w:r>
      </w:ins>
      <w:ins w:id="142" w:author="Cole, Timothy Jeffrey" w:date="2017-05-02T15:41:00Z">
        <w:r w:rsidR="001C0817">
          <w:rPr>
            <w:rFonts w:ascii="Arial" w:hAnsi="Arial" w:cs="Arial"/>
            <w:color w:val="000000"/>
            <w:sz w:val="22"/>
            <w:szCs w:val="22"/>
          </w:rPr>
          <w:t>likelihood</w:t>
        </w:r>
      </w:ins>
      <w:ins w:id="143" w:author="Cole, Timothy Jeffrey" w:date="2017-05-02T15:40:00Z">
        <w:r w:rsidR="001C0817">
          <w:rPr>
            <w:rFonts w:ascii="Arial" w:hAnsi="Arial" w:cs="Arial"/>
            <w:color w:val="000000"/>
            <w:sz w:val="22"/>
            <w:szCs w:val="22"/>
          </w:rPr>
          <w:t xml:space="preserve"> </w:t>
        </w:r>
      </w:ins>
      <w:ins w:id="144" w:author="Cole, Timothy Jeffrey" w:date="2017-05-02T15:41:00Z">
        <w:r w:rsidR="001C0817">
          <w:rPr>
            <w:rFonts w:ascii="Arial" w:hAnsi="Arial" w:cs="Arial"/>
            <w:color w:val="000000"/>
            <w:sz w:val="22"/>
            <w:szCs w:val="22"/>
          </w:rPr>
          <w:t xml:space="preserve">tests of all six reading frames </w:t>
        </w:r>
      </w:ins>
      <w:ins w:id="145" w:author="Cole, Timothy Jeffrey" w:date="2017-05-03T15:42:00Z">
        <w:r w:rsidR="002F29FB">
          <w:rPr>
            <w:rFonts w:ascii="Arial" w:hAnsi="Arial" w:cs="Arial"/>
            <w:i/>
            <w:color w:val="000000"/>
            <w:sz w:val="22"/>
            <w:szCs w:val="22"/>
          </w:rPr>
          <w:t>with</w:t>
        </w:r>
      </w:ins>
      <w:ins w:id="146" w:author="Cole, Timothy Jeffrey" w:date="2017-05-02T15:41:00Z">
        <w:r w:rsidR="001C0817">
          <w:rPr>
            <w:rFonts w:ascii="Arial" w:hAnsi="Arial" w:cs="Arial"/>
            <w:color w:val="000000"/>
            <w:sz w:val="22"/>
            <w:szCs w:val="22"/>
          </w:rPr>
          <w:t xml:space="preserve"> </w:t>
        </w:r>
        <w:proofErr w:type="spellStart"/>
        <w:r w:rsidR="001C0817">
          <w:rPr>
            <w:rFonts w:ascii="Arial" w:hAnsi="Arial" w:cs="Arial"/>
            <w:color w:val="000000"/>
            <w:sz w:val="22"/>
            <w:szCs w:val="22"/>
          </w:rPr>
          <w:t>Transdecoder</w:t>
        </w:r>
        <w:proofErr w:type="spellEnd"/>
        <w:r w:rsidR="001C0817">
          <w:rPr>
            <w:rFonts w:ascii="Arial" w:hAnsi="Arial" w:cs="Arial"/>
            <w:color w:val="000000"/>
            <w:sz w:val="22"/>
            <w:szCs w:val="22"/>
          </w:rPr>
          <w:t xml:space="preserve">. </w:t>
        </w:r>
      </w:ins>
      <w:ins w:id="147" w:author="Cole, Timothy Jeffrey" w:date="2017-05-02T10:43:00Z">
        <w:r w:rsidR="001C0817" w:rsidRPr="00427CD8">
          <w:rPr>
            <w:rFonts w:ascii="Arial" w:hAnsi="Arial" w:cs="Arial"/>
            <w:i/>
            <w:color w:val="000000"/>
            <w:sz w:val="22"/>
            <w:szCs w:val="22"/>
            <w:rPrChange w:id="148" w:author="Cole, Timothy Jeffrey" w:date="2017-05-03T15:43:00Z">
              <w:rPr>
                <w:rFonts w:ascii="Arial" w:hAnsi="Arial" w:cs="Arial"/>
                <w:color w:val="000000"/>
                <w:sz w:val="22"/>
                <w:szCs w:val="22"/>
              </w:rPr>
            </w:rPrChange>
          </w:rPr>
          <w:t xml:space="preserve">This facilitates further analysis, </w:t>
        </w:r>
      </w:ins>
      <w:ins w:id="149" w:author="Cole, Timothy Jeffrey" w:date="2017-05-02T15:42:00Z">
        <w:r w:rsidR="001C0817" w:rsidRPr="00427CD8">
          <w:rPr>
            <w:rFonts w:ascii="Arial" w:hAnsi="Arial" w:cs="Arial"/>
            <w:i/>
            <w:color w:val="000000"/>
            <w:sz w:val="22"/>
            <w:szCs w:val="22"/>
          </w:rPr>
          <w:t>requiring data to be at the codon level</w:t>
        </w:r>
        <w:r w:rsidR="001C0817">
          <w:rPr>
            <w:rFonts w:ascii="Arial" w:hAnsi="Arial" w:cs="Arial"/>
            <w:i/>
            <w:color w:val="000000"/>
            <w:sz w:val="22"/>
            <w:szCs w:val="22"/>
          </w:rPr>
          <w:t xml:space="preserve">. </w:t>
        </w:r>
      </w:ins>
      <w:ins w:id="150" w:author="Cole, Timothy Jeffrey" w:date="2017-05-06T12:54:00Z">
        <w:r w:rsidR="009E4A95">
          <w:rPr>
            <w:rFonts w:ascii="Arial" w:hAnsi="Arial" w:cs="Arial"/>
            <w:color w:val="000000"/>
            <w:sz w:val="22"/>
            <w:szCs w:val="22"/>
          </w:rPr>
          <w:t xml:space="preserve">If </w:t>
        </w:r>
        <w:proofErr w:type="spellStart"/>
        <w:r w:rsidR="009E4A95">
          <w:rPr>
            <w:rFonts w:ascii="Arial" w:hAnsi="Arial" w:cs="Arial"/>
            <w:color w:val="000000"/>
            <w:sz w:val="22"/>
            <w:szCs w:val="22"/>
          </w:rPr>
          <w:t>thedata</w:t>
        </w:r>
        <w:proofErr w:type="spellEnd"/>
        <w:r w:rsidR="009E4A95">
          <w:rPr>
            <w:rFonts w:ascii="Arial" w:hAnsi="Arial" w:cs="Arial"/>
            <w:color w:val="000000"/>
            <w:sz w:val="22"/>
            <w:szCs w:val="22"/>
          </w:rPr>
          <w:t xml:space="preserve"> contains different isoforms of the same gene, at this point only the isoform with the longest isoform is kept for further analysis to ensure phylogenetic independence. </w:t>
        </w:r>
      </w:ins>
      <w:ins w:id="151" w:author="Cole, Timothy Jeffrey" w:date="2017-05-02T15:43:00Z">
        <w:r w:rsidR="00B24E04">
          <w:rPr>
            <w:rFonts w:ascii="Arial" w:hAnsi="Arial" w:cs="Arial"/>
            <w:color w:val="000000"/>
            <w:sz w:val="22"/>
            <w:szCs w:val="22"/>
          </w:rPr>
          <w:t xml:space="preserve">Homology searches are then implemented </w:t>
        </w:r>
      </w:ins>
      <w:ins w:id="152" w:author="Cole, Timothy Jeffrey" w:date="2017-05-02T15:44:00Z">
        <w:r w:rsidR="00B24E04">
          <w:rPr>
            <w:rFonts w:ascii="Arial" w:hAnsi="Arial" w:cs="Arial"/>
            <w:i/>
            <w:color w:val="000000"/>
            <w:sz w:val="22"/>
            <w:szCs w:val="22"/>
          </w:rPr>
          <w:t xml:space="preserve">via </w:t>
        </w:r>
        <w:r w:rsidR="00B24E04">
          <w:rPr>
            <w:rFonts w:ascii="Arial" w:hAnsi="Arial" w:cs="Arial"/>
            <w:color w:val="000000"/>
            <w:sz w:val="22"/>
            <w:szCs w:val="22"/>
          </w:rPr>
          <w:t>all against all BLAST of ORFs</w:t>
        </w:r>
      </w:ins>
      <w:ins w:id="153" w:author="Cole, Timothy Jeffrey" w:date="2017-05-02T15:43:00Z">
        <w:r w:rsidR="00B24E04">
          <w:rPr>
            <w:rFonts w:ascii="Arial" w:hAnsi="Arial" w:cs="Arial"/>
            <w:color w:val="000000"/>
            <w:sz w:val="22"/>
            <w:szCs w:val="22"/>
          </w:rPr>
          <w:t xml:space="preserve"> translated to amino acid sequences</w:t>
        </w:r>
      </w:ins>
      <w:ins w:id="154" w:author="Cole, Timothy Jeffrey" w:date="2017-05-02T15:45:00Z">
        <w:r w:rsidR="00B24E04">
          <w:rPr>
            <w:rFonts w:ascii="Arial" w:hAnsi="Arial" w:cs="Arial"/>
            <w:color w:val="000000"/>
            <w:sz w:val="22"/>
            <w:szCs w:val="22"/>
          </w:rPr>
          <w:t xml:space="preserve">, </w:t>
        </w:r>
        <w:r w:rsidR="00B24E04" w:rsidRPr="00427CD8">
          <w:rPr>
            <w:rFonts w:ascii="Arial" w:hAnsi="Arial" w:cs="Arial"/>
            <w:i/>
            <w:color w:val="000000"/>
            <w:sz w:val="22"/>
            <w:szCs w:val="22"/>
            <w:rPrChange w:id="155" w:author="Cole, Timothy Jeffrey" w:date="2017-05-03T15:44:00Z">
              <w:rPr>
                <w:rFonts w:ascii="Arial" w:hAnsi="Arial" w:cs="Arial"/>
                <w:color w:val="000000"/>
                <w:sz w:val="22"/>
                <w:szCs w:val="22"/>
              </w:rPr>
            </w:rPrChange>
          </w:rPr>
          <w:t>with an E-value cutoff of @@@</w:t>
        </w:r>
      </w:ins>
      <w:ins w:id="156" w:author="Cole, Timothy Jeffrey" w:date="2017-05-02T15:43:00Z">
        <w:r w:rsidR="00B24E04" w:rsidRPr="00427CD8">
          <w:rPr>
            <w:rFonts w:ascii="Arial" w:hAnsi="Arial" w:cs="Arial"/>
            <w:i/>
            <w:color w:val="000000"/>
            <w:sz w:val="22"/>
            <w:szCs w:val="22"/>
            <w:rPrChange w:id="157" w:author="Cole, Timothy Jeffrey" w:date="2017-05-03T15:44:00Z">
              <w:rPr>
                <w:rFonts w:ascii="Arial" w:hAnsi="Arial" w:cs="Arial"/>
                <w:color w:val="000000"/>
                <w:sz w:val="22"/>
                <w:szCs w:val="22"/>
              </w:rPr>
            </w:rPrChange>
          </w:rPr>
          <w:t>.</w:t>
        </w:r>
      </w:ins>
      <w:ins w:id="158" w:author="Cole, Timothy Jeffrey" w:date="2017-05-02T15:45:00Z">
        <w:r w:rsidR="00B24E04">
          <w:rPr>
            <w:rFonts w:ascii="Arial" w:hAnsi="Arial" w:cs="Arial"/>
            <w:color w:val="000000"/>
            <w:sz w:val="22"/>
            <w:szCs w:val="22"/>
          </w:rPr>
          <w:t xml:space="preserve"> This </w:t>
        </w:r>
        <w:r w:rsidR="00B24E04" w:rsidRPr="00427CD8">
          <w:rPr>
            <w:rFonts w:ascii="Arial" w:hAnsi="Arial" w:cs="Arial"/>
            <w:i/>
            <w:color w:val="000000"/>
            <w:sz w:val="22"/>
            <w:szCs w:val="22"/>
            <w:rPrChange w:id="159" w:author="Cole, Timothy Jeffrey" w:date="2017-05-03T15:44:00Z">
              <w:rPr>
                <w:rFonts w:ascii="Arial" w:hAnsi="Arial" w:cs="Arial"/>
                <w:color w:val="000000"/>
                <w:sz w:val="22"/>
                <w:szCs w:val="22"/>
              </w:rPr>
            </w:rPrChange>
          </w:rPr>
          <w:t>homology network</w:t>
        </w:r>
        <w:r w:rsidR="00B24E04">
          <w:rPr>
            <w:rFonts w:ascii="Arial" w:hAnsi="Arial" w:cs="Arial"/>
            <w:color w:val="000000"/>
            <w:sz w:val="22"/>
            <w:szCs w:val="22"/>
          </w:rPr>
          <w:t xml:space="preserve"> is then grouped into constituent gene families </w:t>
        </w:r>
      </w:ins>
      <w:ins w:id="160" w:author="Cole, Timothy Jeffrey" w:date="2017-05-02T15:43:00Z">
        <w:r w:rsidR="00B24E04">
          <w:rPr>
            <w:rFonts w:ascii="Arial" w:hAnsi="Arial" w:cs="Arial"/>
            <w:color w:val="000000"/>
            <w:sz w:val="22"/>
            <w:szCs w:val="22"/>
          </w:rPr>
          <w:t xml:space="preserve">using transitive clustering </w:t>
        </w:r>
      </w:ins>
      <w:ins w:id="161" w:author="Cole, Timothy Jeffrey" w:date="2017-05-03T15:44:00Z">
        <w:r w:rsidR="00427CD8">
          <w:rPr>
            <w:rFonts w:ascii="Arial" w:hAnsi="Arial" w:cs="Arial"/>
            <w:color w:val="000000"/>
            <w:sz w:val="22"/>
            <w:szCs w:val="22"/>
          </w:rPr>
          <w:t>with</w:t>
        </w:r>
      </w:ins>
      <w:ins w:id="162" w:author="Cole, Timothy Jeffrey" w:date="2017-05-02T15:43:00Z">
        <w:r w:rsidR="00B24E04">
          <w:rPr>
            <w:rFonts w:ascii="Arial" w:hAnsi="Arial" w:cs="Arial"/>
            <w:color w:val="000000"/>
            <w:sz w:val="22"/>
            <w:szCs w:val="22"/>
          </w:rPr>
          <w:t xml:space="preserve"> </w:t>
        </w:r>
        <w:proofErr w:type="spellStart"/>
        <w:r w:rsidR="00B24E04">
          <w:rPr>
            <w:rFonts w:ascii="Arial" w:hAnsi="Arial" w:cs="Arial"/>
            <w:color w:val="000000"/>
            <w:sz w:val="22"/>
            <w:szCs w:val="22"/>
          </w:rPr>
          <w:t>SiliX</w:t>
        </w:r>
        <w:proofErr w:type="spellEnd"/>
        <w:r w:rsidR="00B24E04">
          <w:rPr>
            <w:rFonts w:ascii="Arial" w:hAnsi="Arial" w:cs="Arial"/>
            <w:color w:val="000000"/>
            <w:sz w:val="22"/>
            <w:szCs w:val="22"/>
          </w:rPr>
          <w:t xml:space="preserve">. Multiple sequence alignments of the amino acid sequences of each family are then generated </w:t>
        </w:r>
      </w:ins>
      <w:ins w:id="163" w:author="Cole, Timothy Jeffrey" w:date="2017-05-02T15:48:00Z">
        <w:r w:rsidR="00B24E04">
          <w:rPr>
            <w:rFonts w:ascii="Arial" w:hAnsi="Arial" w:cs="Arial"/>
            <w:color w:val="000000"/>
            <w:sz w:val="22"/>
            <w:szCs w:val="22"/>
          </w:rPr>
          <w:t>using</w:t>
        </w:r>
      </w:ins>
      <w:ins w:id="164" w:author="Cole, Timothy Jeffrey" w:date="2017-05-02T15:43:00Z">
        <w:r w:rsidR="00B24E04">
          <w:rPr>
            <w:rFonts w:ascii="Arial" w:hAnsi="Arial" w:cs="Arial"/>
            <w:color w:val="000000"/>
            <w:sz w:val="22"/>
            <w:szCs w:val="22"/>
          </w:rPr>
          <w:t xml:space="preserve"> </w:t>
        </w:r>
      </w:ins>
      <w:ins w:id="165" w:author="Cole, Timothy Jeffrey" w:date="2017-05-02T15:48:00Z">
        <w:r w:rsidR="00B24E04">
          <w:rPr>
            <w:rFonts w:ascii="Arial" w:hAnsi="Arial" w:cs="Arial"/>
            <w:color w:val="000000"/>
            <w:sz w:val="22"/>
            <w:szCs w:val="22"/>
          </w:rPr>
          <w:t xml:space="preserve">MAFFT. Spurious columns in alignments are removed with </w:t>
        </w:r>
        <w:proofErr w:type="spellStart"/>
        <w:r w:rsidR="00B24E04">
          <w:rPr>
            <w:rFonts w:ascii="Arial" w:hAnsi="Arial" w:cs="Arial"/>
            <w:color w:val="000000"/>
            <w:sz w:val="22"/>
            <w:szCs w:val="22"/>
          </w:rPr>
          <w:t>Trimal</w:t>
        </w:r>
        <w:proofErr w:type="spellEnd"/>
        <w:r w:rsidR="00B24E04">
          <w:rPr>
            <w:rFonts w:ascii="Arial" w:hAnsi="Arial" w:cs="Arial"/>
            <w:color w:val="000000"/>
            <w:sz w:val="22"/>
            <w:szCs w:val="22"/>
          </w:rPr>
          <w:t xml:space="preserve">. </w:t>
        </w:r>
      </w:ins>
      <w:ins w:id="166" w:author="Cole, Timothy Jeffrey" w:date="2017-05-02T15:49:00Z">
        <w:r w:rsidR="00B24E04">
          <w:rPr>
            <w:rFonts w:ascii="Arial" w:hAnsi="Arial" w:cs="Arial"/>
            <w:color w:val="000000"/>
            <w:sz w:val="22"/>
            <w:szCs w:val="22"/>
          </w:rPr>
          <w:t xml:space="preserve">Using </w:t>
        </w:r>
        <w:r w:rsidR="00427CD8">
          <w:rPr>
            <w:rFonts w:ascii="Arial" w:hAnsi="Arial" w:cs="Arial"/>
            <w:color w:val="000000"/>
            <w:sz w:val="22"/>
            <w:szCs w:val="22"/>
          </w:rPr>
          <w:t xml:space="preserve">the original </w:t>
        </w:r>
      </w:ins>
      <w:ins w:id="167" w:author="Cole, Timothy Jeffrey" w:date="2017-05-03T15:44:00Z">
        <w:r w:rsidR="00427CD8">
          <w:rPr>
            <w:rFonts w:ascii="Arial" w:hAnsi="Arial" w:cs="Arial"/>
            <w:color w:val="000000"/>
            <w:sz w:val="22"/>
            <w:szCs w:val="22"/>
          </w:rPr>
          <w:t>multiple</w:t>
        </w:r>
      </w:ins>
      <w:ins w:id="168" w:author="Cole, Timothy Jeffrey" w:date="2017-05-02T15:49:00Z">
        <w:r w:rsidR="00427CD8">
          <w:rPr>
            <w:rFonts w:ascii="Arial" w:hAnsi="Arial" w:cs="Arial"/>
            <w:color w:val="000000"/>
            <w:sz w:val="22"/>
            <w:szCs w:val="22"/>
          </w:rPr>
          <w:t xml:space="preserve"> </w:t>
        </w:r>
      </w:ins>
      <w:ins w:id="169" w:author="Cole, Timothy Jeffrey" w:date="2017-05-03T15:44:00Z">
        <w:r w:rsidR="00427CD8">
          <w:rPr>
            <w:rFonts w:ascii="Arial" w:hAnsi="Arial" w:cs="Arial"/>
            <w:color w:val="000000"/>
            <w:sz w:val="22"/>
            <w:szCs w:val="22"/>
          </w:rPr>
          <w:t>sequence protein alignment</w:t>
        </w:r>
      </w:ins>
      <w:ins w:id="170" w:author="Cole, Timothy Jeffrey" w:date="2017-05-02T15:49:00Z">
        <w:r w:rsidR="00B24E04">
          <w:rPr>
            <w:rFonts w:ascii="Arial" w:hAnsi="Arial" w:cs="Arial"/>
            <w:color w:val="000000"/>
            <w:sz w:val="22"/>
            <w:szCs w:val="22"/>
          </w:rPr>
          <w:t>, a</w:t>
        </w:r>
      </w:ins>
      <w:ins w:id="171" w:author="Cole, Timothy Jeffrey" w:date="2017-05-03T15:45:00Z">
        <w:r w:rsidR="00427CD8">
          <w:rPr>
            <w:rFonts w:ascii="Arial" w:hAnsi="Arial" w:cs="Arial"/>
            <w:color w:val="000000"/>
            <w:sz w:val="22"/>
            <w:szCs w:val="22"/>
          </w:rPr>
          <w:t xml:space="preserve">n </w:t>
        </w:r>
        <w:r w:rsidR="00427CD8">
          <w:rPr>
            <w:rFonts w:ascii="Arial" w:hAnsi="Arial" w:cs="Arial"/>
            <w:i/>
            <w:color w:val="000000"/>
            <w:sz w:val="22"/>
            <w:szCs w:val="22"/>
          </w:rPr>
          <w:t xml:space="preserve">approximate maximum </w:t>
        </w:r>
        <w:proofErr w:type="spellStart"/>
        <w:r w:rsidR="00427CD8">
          <w:rPr>
            <w:rFonts w:ascii="Arial" w:hAnsi="Arial" w:cs="Arial"/>
            <w:i/>
            <w:color w:val="000000"/>
            <w:sz w:val="22"/>
            <w:szCs w:val="22"/>
          </w:rPr>
          <w:t>liklihood</w:t>
        </w:r>
      </w:ins>
      <w:proofErr w:type="spellEnd"/>
      <w:ins w:id="172" w:author="Cole, Timothy Jeffrey" w:date="2017-05-02T15:49:00Z">
        <w:r w:rsidR="00B24E04">
          <w:rPr>
            <w:rFonts w:ascii="Arial" w:hAnsi="Arial" w:cs="Arial"/>
            <w:color w:val="000000"/>
            <w:sz w:val="22"/>
            <w:szCs w:val="22"/>
          </w:rPr>
          <w:t xml:space="preserve"> phylogeny is inferred with </w:t>
        </w:r>
        <w:proofErr w:type="spellStart"/>
        <w:r w:rsidR="00B24E04">
          <w:rPr>
            <w:rFonts w:ascii="Arial" w:hAnsi="Arial" w:cs="Arial"/>
            <w:color w:val="000000"/>
            <w:sz w:val="22"/>
            <w:szCs w:val="22"/>
          </w:rPr>
          <w:t>FastTree</w:t>
        </w:r>
        <w:proofErr w:type="spellEnd"/>
        <w:r w:rsidR="00B24E04">
          <w:rPr>
            <w:rFonts w:ascii="Arial" w:hAnsi="Arial" w:cs="Arial"/>
            <w:color w:val="000000"/>
            <w:sz w:val="22"/>
            <w:szCs w:val="22"/>
          </w:rPr>
          <w:t xml:space="preserve">. </w:t>
        </w:r>
      </w:ins>
      <w:ins w:id="173" w:author="Cole, Timothy Jeffrey" w:date="2017-05-03T15:46:00Z">
        <w:r w:rsidR="00427CD8">
          <w:rPr>
            <w:rFonts w:ascii="Arial" w:hAnsi="Arial" w:cs="Arial"/>
            <w:color w:val="000000"/>
            <w:sz w:val="22"/>
            <w:szCs w:val="22"/>
          </w:rPr>
          <w:t xml:space="preserve">Codon multiple sequence alignments are reverse translated from the </w:t>
        </w:r>
        <w:r w:rsidR="00427CD8">
          <w:rPr>
            <w:rFonts w:ascii="Arial" w:hAnsi="Arial" w:cs="Arial"/>
            <w:i/>
            <w:color w:val="000000"/>
            <w:sz w:val="22"/>
            <w:szCs w:val="22"/>
          </w:rPr>
          <w:t xml:space="preserve">protein alignment. Tests </w:t>
        </w:r>
        <w:proofErr w:type="gramStart"/>
        <w:r w:rsidR="00427CD8">
          <w:rPr>
            <w:rFonts w:ascii="Arial" w:hAnsi="Arial" w:cs="Arial"/>
            <w:i/>
            <w:color w:val="000000"/>
            <w:sz w:val="22"/>
            <w:szCs w:val="22"/>
          </w:rPr>
          <w:t xml:space="preserve">of </w:t>
        </w:r>
      </w:ins>
      <w:ins w:id="174" w:author="Cole, Timothy Jeffrey" w:date="2017-05-03T15:47:00Z">
        <w:r w:rsidR="00427CD8">
          <w:rPr>
            <w:rFonts w:ascii="Arial" w:hAnsi="Arial" w:cs="Arial"/>
            <w:color w:val="000000"/>
            <w:sz w:val="22"/>
            <w:szCs w:val="22"/>
          </w:rPr>
          <w:t xml:space="preserve"> pervasive</w:t>
        </w:r>
        <w:proofErr w:type="gramEnd"/>
        <w:r w:rsidR="00427CD8">
          <w:rPr>
            <w:rFonts w:ascii="Arial" w:hAnsi="Arial" w:cs="Arial"/>
            <w:color w:val="000000"/>
            <w:sz w:val="22"/>
            <w:szCs w:val="22"/>
          </w:rPr>
          <w:t xml:space="preserve"> positive selection and episodic diversification are done using PAML and HYPHY</w:t>
        </w:r>
      </w:ins>
      <w:ins w:id="175" w:author="Cole, Timothy Jeffrey" w:date="2017-05-03T15:48:00Z">
        <w:r w:rsidR="00427CD8">
          <w:rPr>
            <w:rFonts w:ascii="Arial" w:hAnsi="Arial" w:cs="Arial"/>
            <w:color w:val="000000"/>
            <w:sz w:val="22"/>
            <w:szCs w:val="22"/>
          </w:rPr>
          <w:t xml:space="preserve"> with </w:t>
        </w:r>
      </w:ins>
      <w:ins w:id="176" w:author="Cole, Timothy Jeffrey" w:date="2017-05-03T15:49:00Z">
        <w:r w:rsidR="002473EC">
          <w:rPr>
            <w:rFonts w:ascii="Arial" w:hAnsi="Arial" w:cs="Arial"/>
            <w:color w:val="000000"/>
            <w:sz w:val="22"/>
            <w:szCs w:val="22"/>
          </w:rPr>
          <w:t xml:space="preserve">the </w:t>
        </w:r>
        <w:r w:rsidR="00EB5289">
          <w:rPr>
            <w:rFonts w:ascii="Arial" w:hAnsi="Arial" w:cs="Arial"/>
            <w:color w:val="000000"/>
            <w:sz w:val="22"/>
            <w:szCs w:val="22"/>
          </w:rPr>
          <w:t xml:space="preserve">codon alignments and </w:t>
        </w:r>
        <w:r w:rsidR="00EB5289">
          <w:rPr>
            <w:rFonts w:ascii="Arial" w:hAnsi="Arial" w:cs="Arial"/>
            <w:i/>
            <w:color w:val="000000"/>
            <w:sz w:val="22"/>
            <w:szCs w:val="22"/>
          </w:rPr>
          <w:t xml:space="preserve">tree. </w:t>
        </w:r>
        <w:r w:rsidR="00EB5289">
          <w:rPr>
            <w:rFonts w:ascii="Arial" w:hAnsi="Arial" w:cs="Arial"/>
            <w:color w:val="000000"/>
            <w:sz w:val="22"/>
            <w:szCs w:val="22"/>
          </w:rPr>
          <w:t xml:space="preserve">The final output is a summary file describing what gene families were </w:t>
        </w:r>
        <w:proofErr w:type="gramStart"/>
        <w:r w:rsidR="00EB5289">
          <w:rPr>
            <w:rFonts w:ascii="Arial" w:hAnsi="Arial" w:cs="Arial"/>
            <w:color w:val="000000"/>
            <w:sz w:val="22"/>
            <w:szCs w:val="22"/>
          </w:rPr>
          <w:t>detected ,</w:t>
        </w:r>
        <w:proofErr w:type="gramEnd"/>
        <w:r w:rsidR="00EB5289">
          <w:rPr>
            <w:rFonts w:ascii="Arial" w:hAnsi="Arial" w:cs="Arial"/>
            <w:color w:val="000000"/>
            <w:sz w:val="22"/>
            <w:szCs w:val="22"/>
          </w:rPr>
          <w:t xml:space="preserve"> and which ones are under strong selection, and what sites and what branches. </w:t>
        </w:r>
      </w:ins>
      <w:proofErr w:type="spellStart"/>
      <w:ins w:id="177" w:author="Cole, Timothy Jeffrey" w:date="2017-05-03T15:53:00Z">
        <w:r w:rsidR="00EB5289" w:rsidRPr="00D83CC9">
          <w:rPr>
            <w:rFonts w:ascii="Arial" w:hAnsi="Arial" w:cs="Arial"/>
            <w:color w:val="000000"/>
            <w:sz w:val="22"/>
            <w:szCs w:val="22"/>
          </w:rPr>
          <w:t>FUSTr</w:t>
        </w:r>
        <w:proofErr w:type="spellEnd"/>
        <w:r w:rsidR="00EB5289" w:rsidRPr="00D83CC9">
          <w:rPr>
            <w:rFonts w:ascii="Arial" w:hAnsi="Arial" w:cs="Arial"/>
            <w:color w:val="000000"/>
            <w:sz w:val="22"/>
            <w:szCs w:val="22"/>
          </w:rPr>
          <w:t xml:space="preserve"> is freely available under a GNU license and can be downloaded at </w:t>
        </w:r>
        <w:r w:rsidR="00EB5289" w:rsidRPr="00D83CC9">
          <w:rPr>
            <w:rFonts w:ascii="Times New Roman" w:hAnsi="Times New Roman" w:cs="Times New Roman"/>
          </w:rPr>
          <w:fldChar w:fldCharType="begin"/>
        </w:r>
        <w:r w:rsidR="00EB5289" w:rsidRPr="00D83CC9">
          <w:rPr>
            <w:rFonts w:ascii="Times New Roman" w:hAnsi="Times New Roman" w:cs="Times New Roman"/>
          </w:rPr>
          <w:instrText xml:space="preserve"> HYPERLINK "https://github.com/tijeco/Fuster" </w:instrText>
        </w:r>
        <w:r w:rsidR="00EB5289" w:rsidRPr="00D83CC9">
          <w:rPr>
            <w:rFonts w:ascii="Times New Roman" w:hAnsi="Times New Roman" w:cs="Times New Roman"/>
          </w:rPr>
        </w:r>
        <w:r w:rsidR="00EB5289" w:rsidRPr="00D83CC9">
          <w:rPr>
            <w:rFonts w:ascii="Times New Roman" w:hAnsi="Times New Roman" w:cs="Times New Roman"/>
          </w:rPr>
          <w:fldChar w:fldCharType="separate"/>
        </w:r>
        <w:r w:rsidR="00EB5289" w:rsidRPr="00D83CC9">
          <w:rPr>
            <w:rFonts w:ascii="Arial" w:hAnsi="Arial" w:cs="Arial"/>
            <w:color w:val="1155CC"/>
            <w:sz w:val="22"/>
            <w:szCs w:val="22"/>
            <w:u w:val="single"/>
          </w:rPr>
          <w:t>https://github.com/tijeco/Fuster</w:t>
        </w:r>
        <w:r w:rsidR="00EB5289" w:rsidRPr="00D83CC9">
          <w:rPr>
            <w:rFonts w:ascii="Times New Roman" w:hAnsi="Times New Roman" w:cs="Times New Roman"/>
          </w:rPr>
          <w:fldChar w:fldCharType="end"/>
        </w:r>
      </w:ins>
    </w:p>
    <w:p w14:paraId="59B27C3C" w14:textId="77777777" w:rsidR="00441DBC" w:rsidRDefault="00441DBC" w:rsidP="00B24E04">
      <w:pPr>
        <w:rPr>
          <w:ins w:id="178" w:author="Cole, Timothy Jeffrey" w:date="2017-05-03T15:54:00Z"/>
          <w:rFonts w:ascii="Arial" w:hAnsi="Arial" w:cs="Arial"/>
          <w:b/>
          <w:color w:val="000000"/>
          <w:sz w:val="22"/>
          <w:szCs w:val="22"/>
        </w:rPr>
      </w:pPr>
    </w:p>
    <w:p w14:paraId="40C41600" w14:textId="77116F2C" w:rsidR="00B24E04" w:rsidRDefault="00B24E04" w:rsidP="00B24E04">
      <w:pPr>
        <w:rPr>
          <w:ins w:id="179" w:author="Cole, Timothy Jeffrey" w:date="2017-05-02T15:50:00Z"/>
          <w:rFonts w:ascii="Arial" w:hAnsi="Arial" w:cs="Arial"/>
          <w:b/>
          <w:color w:val="000000"/>
          <w:sz w:val="22"/>
          <w:szCs w:val="22"/>
        </w:rPr>
      </w:pPr>
      <w:ins w:id="180" w:author="Cole, Timothy Jeffrey" w:date="2017-05-02T15:50:00Z">
        <w:r>
          <w:rPr>
            <w:rFonts w:ascii="Arial" w:hAnsi="Arial" w:cs="Arial"/>
            <w:b/>
            <w:color w:val="000000"/>
            <w:sz w:val="22"/>
            <w:szCs w:val="22"/>
          </w:rPr>
          <w:t>Validation</w:t>
        </w:r>
      </w:ins>
    </w:p>
    <w:p w14:paraId="3E665681" w14:textId="77777777" w:rsidR="00B24E04" w:rsidRDefault="00B24E04" w:rsidP="00B24E04">
      <w:pPr>
        <w:rPr>
          <w:ins w:id="181" w:author="Cole, Timothy Jeffrey" w:date="2017-05-02T15:50:00Z"/>
          <w:rFonts w:ascii="Arial" w:hAnsi="Arial" w:cs="Arial"/>
          <w:b/>
          <w:color w:val="000000"/>
          <w:sz w:val="22"/>
          <w:szCs w:val="22"/>
        </w:rPr>
      </w:pPr>
    </w:p>
    <w:p w14:paraId="72E2E2CB" w14:textId="310BA4CC" w:rsidR="00B24E04" w:rsidRPr="00B24E04" w:rsidRDefault="00B24E04" w:rsidP="00B24E04">
      <w:pPr>
        <w:rPr>
          <w:ins w:id="182" w:author="Cole, Timothy Jeffrey" w:date="2017-05-02T10:41:00Z"/>
          <w:rFonts w:ascii="Arial" w:hAnsi="Arial" w:cs="Arial"/>
          <w:color w:val="000000"/>
          <w:sz w:val="22"/>
          <w:szCs w:val="22"/>
        </w:rPr>
      </w:pPr>
      <w:ins w:id="183" w:author="Cole, Timothy Jeffrey" w:date="2017-05-02T15:50:00Z">
        <w:r>
          <w:rPr>
            <w:rFonts w:ascii="Arial" w:hAnsi="Arial" w:cs="Arial"/>
            <w:b/>
            <w:color w:val="000000"/>
            <w:sz w:val="22"/>
            <w:szCs w:val="22"/>
          </w:rPr>
          <w:tab/>
        </w:r>
      </w:ins>
      <w:ins w:id="184" w:author="Cole, Timothy Jeffrey" w:date="2017-05-03T19:56:00Z">
        <w:r w:rsidR="008E0536">
          <w:rPr>
            <w:rFonts w:ascii="Arial" w:hAnsi="Arial" w:cs="Arial"/>
            <w:b/>
            <w:color w:val="000000"/>
            <w:sz w:val="22"/>
            <w:szCs w:val="22"/>
          </w:rPr>
          <w:t xml:space="preserve">We tested </w:t>
        </w:r>
      </w:ins>
      <w:proofErr w:type="spellStart"/>
      <w:ins w:id="185" w:author="Cole, Timothy Jeffrey" w:date="2017-05-02T15:51:00Z">
        <w:r>
          <w:rPr>
            <w:rFonts w:ascii="Arial" w:hAnsi="Arial" w:cs="Arial"/>
            <w:color w:val="000000"/>
            <w:sz w:val="22"/>
            <w:szCs w:val="22"/>
          </w:rPr>
          <w:t>FUSTr</w:t>
        </w:r>
        <w:proofErr w:type="spellEnd"/>
        <w:r>
          <w:rPr>
            <w:rFonts w:ascii="Arial" w:hAnsi="Arial" w:cs="Arial"/>
            <w:color w:val="000000"/>
            <w:sz w:val="22"/>
            <w:szCs w:val="22"/>
          </w:rPr>
          <w:t xml:space="preserve"> </w:t>
        </w:r>
      </w:ins>
      <w:ins w:id="186" w:author="Cole, Timothy Jeffrey" w:date="2017-05-03T19:58:00Z">
        <w:r w:rsidR="003229A9">
          <w:rPr>
            <w:rFonts w:ascii="Arial" w:hAnsi="Arial" w:cs="Arial"/>
            <w:color w:val="000000"/>
            <w:sz w:val="22"/>
            <w:szCs w:val="22"/>
          </w:rPr>
          <w:t>with</w:t>
        </w:r>
      </w:ins>
      <w:ins w:id="187" w:author="Cole, Timothy Jeffrey" w:date="2017-05-02T15:51:00Z">
        <w:r>
          <w:rPr>
            <w:rFonts w:ascii="Arial" w:hAnsi="Arial" w:cs="Arial"/>
            <w:color w:val="000000"/>
            <w:sz w:val="22"/>
            <w:szCs w:val="22"/>
          </w:rPr>
          <w:t xml:space="preserve"> </w:t>
        </w:r>
      </w:ins>
      <w:ins w:id="188" w:author="Cole, Timothy Jeffrey" w:date="2017-05-03T19:57:00Z">
        <w:r w:rsidR="009E4A95">
          <w:rPr>
            <w:rFonts w:ascii="Arial" w:hAnsi="Arial" w:cs="Arial"/>
            <w:color w:val="000000"/>
            <w:sz w:val="22"/>
            <w:szCs w:val="22"/>
          </w:rPr>
          <w:t xml:space="preserve">curated </w:t>
        </w:r>
        <w:r w:rsidR="003229A9">
          <w:rPr>
            <w:rFonts w:ascii="Arial" w:hAnsi="Arial" w:cs="Arial"/>
            <w:color w:val="000000"/>
            <w:sz w:val="22"/>
            <w:szCs w:val="22"/>
          </w:rPr>
          <w:t>spider</w:t>
        </w:r>
      </w:ins>
      <w:ins w:id="189" w:author="Cole, Timothy Jeffrey" w:date="2017-05-06T12:49:00Z">
        <w:r w:rsidR="009E4A95">
          <w:rPr>
            <w:rFonts w:ascii="Arial" w:hAnsi="Arial" w:cs="Arial"/>
            <w:color w:val="000000"/>
            <w:sz w:val="22"/>
            <w:szCs w:val="22"/>
          </w:rPr>
          <w:t xml:space="preserve"> toxin proteins</w:t>
        </w:r>
      </w:ins>
      <w:ins w:id="190" w:author="Cole, Timothy Jeffrey" w:date="2017-05-03T19:57:00Z">
        <w:r w:rsidR="003229A9">
          <w:rPr>
            <w:rFonts w:ascii="Arial" w:hAnsi="Arial" w:cs="Arial"/>
            <w:color w:val="000000"/>
            <w:sz w:val="22"/>
            <w:szCs w:val="22"/>
          </w:rPr>
          <w:t xml:space="preserve"> </w:t>
        </w:r>
      </w:ins>
      <w:ins w:id="191" w:author="Cole, Timothy Jeffrey" w:date="2017-05-03T19:58:00Z">
        <w:r w:rsidR="003229A9">
          <w:rPr>
            <w:rFonts w:ascii="Arial" w:hAnsi="Arial" w:cs="Arial"/>
            <w:color w:val="000000"/>
            <w:sz w:val="22"/>
            <w:szCs w:val="22"/>
          </w:rPr>
          <w:t xml:space="preserve">from </w:t>
        </w:r>
      </w:ins>
      <w:proofErr w:type="spellStart"/>
      <w:ins w:id="192" w:author="Cole, Timothy Jeffrey" w:date="2017-05-02T15:51:00Z">
        <w:r>
          <w:rPr>
            <w:rFonts w:ascii="Arial" w:hAnsi="Arial" w:cs="Arial"/>
            <w:color w:val="000000"/>
            <w:sz w:val="22"/>
            <w:szCs w:val="22"/>
          </w:rPr>
          <w:t>Arachno</w:t>
        </w:r>
      </w:ins>
      <w:ins w:id="193" w:author="Cole, Timothy Jeffrey" w:date="2017-05-03T19:57:00Z">
        <w:r w:rsidR="003229A9">
          <w:rPr>
            <w:rFonts w:ascii="Arial" w:hAnsi="Arial" w:cs="Arial"/>
            <w:color w:val="000000"/>
            <w:sz w:val="22"/>
            <w:szCs w:val="22"/>
          </w:rPr>
          <w:t>S</w:t>
        </w:r>
      </w:ins>
      <w:ins w:id="194" w:author="Cole, Timothy Jeffrey" w:date="2017-05-02T15:51:00Z">
        <w:r w:rsidR="003229A9">
          <w:rPr>
            <w:rFonts w:ascii="Arial" w:hAnsi="Arial" w:cs="Arial"/>
            <w:color w:val="000000"/>
            <w:sz w:val="22"/>
            <w:szCs w:val="22"/>
          </w:rPr>
          <w:t>erver</w:t>
        </w:r>
        <w:proofErr w:type="spellEnd"/>
        <w:r w:rsidR="003229A9">
          <w:rPr>
            <w:rFonts w:ascii="Arial" w:hAnsi="Arial" w:cs="Arial"/>
            <w:color w:val="000000"/>
            <w:sz w:val="22"/>
            <w:szCs w:val="22"/>
          </w:rPr>
          <w:t xml:space="preserve"> This allowed for verification of</w:t>
        </w:r>
      </w:ins>
      <w:ins w:id="195" w:author="Cole, Timothy Jeffrey" w:date="2017-05-03T19:59:00Z">
        <w:r w:rsidR="003229A9">
          <w:rPr>
            <w:rFonts w:ascii="Arial" w:hAnsi="Arial" w:cs="Arial"/>
            <w:color w:val="000000"/>
            <w:sz w:val="22"/>
            <w:szCs w:val="22"/>
          </w:rPr>
          <w:t xml:space="preserve"> the</w:t>
        </w:r>
      </w:ins>
      <w:ins w:id="196" w:author="Cole, Timothy Jeffrey" w:date="2017-05-02T15:51:00Z">
        <w:r w:rsidR="003229A9">
          <w:rPr>
            <w:rFonts w:ascii="Arial" w:hAnsi="Arial" w:cs="Arial"/>
            <w:color w:val="000000"/>
            <w:sz w:val="22"/>
            <w:szCs w:val="22"/>
          </w:rPr>
          <w:t xml:space="preserve"> proper </w:t>
        </w:r>
      </w:ins>
      <w:ins w:id="197" w:author="Cole, Timothy Jeffrey" w:date="2017-05-03T19:58:00Z">
        <w:r w:rsidR="003229A9">
          <w:rPr>
            <w:rFonts w:ascii="Arial" w:hAnsi="Arial" w:cs="Arial"/>
            <w:i/>
            <w:color w:val="000000"/>
            <w:sz w:val="22"/>
            <w:szCs w:val="22"/>
          </w:rPr>
          <w:t xml:space="preserve">de novo </w:t>
        </w:r>
        <w:r w:rsidR="003229A9">
          <w:rPr>
            <w:rFonts w:ascii="Arial" w:hAnsi="Arial" w:cs="Arial"/>
            <w:color w:val="000000"/>
            <w:sz w:val="22"/>
            <w:szCs w:val="22"/>
          </w:rPr>
          <w:t>gene family reconstruction</w:t>
        </w:r>
      </w:ins>
      <w:ins w:id="198" w:author="Cole, Timothy Jeffrey" w:date="2017-05-03T19:59:00Z">
        <w:r w:rsidR="003229A9">
          <w:rPr>
            <w:rFonts w:ascii="Arial" w:hAnsi="Arial" w:cs="Arial"/>
            <w:color w:val="000000"/>
            <w:sz w:val="22"/>
            <w:szCs w:val="22"/>
          </w:rPr>
          <w:t xml:space="preserve"> as well as </w:t>
        </w:r>
        <w:r w:rsidR="003229A9">
          <w:rPr>
            <w:rFonts w:ascii="Arial" w:hAnsi="Arial" w:cs="Arial"/>
            <w:i/>
            <w:color w:val="000000"/>
            <w:sz w:val="22"/>
            <w:szCs w:val="22"/>
          </w:rPr>
          <w:t>finding families already known to be under strong selection from literature.</w:t>
        </w:r>
      </w:ins>
      <w:ins w:id="199" w:author="Cole, Timothy Jeffrey" w:date="2017-05-03T15:51:00Z">
        <w:r w:rsidR="00EB5289">
          <w:rPr>
            <w:rFonts w:ascii="Arial" w:hAnsi="Arial" w:cs="Arial"/>
            <w:color w:val="000000"/>
            <w:sz w:val="22"/>
            <w:szCs w:val="22"/>
          </w:rPr>
          <w:t xml:space="preserve"> which has a stringent </w:t>
        </w:r>
        <w:r w:rsidR="00EB5289">
          <w:rPr>
            <w:rFonts w:ascii="Arial" w:hAnsi="Arial" w:cs="Arial"/>
            <w:i/>
            <w:color w:val="000000"/>
            <w:sz w:val="22"/>
            <w:szCs w:val="22"/>
          </w:rPr>
          <w:t>protein family curation</w:t>
        </w:r>
        <w:r w:rsidR="00EB5289">
          <w:rPr>
            <w:rFonts w:ascii="Arial" w:hAnsi="Arial" w:cs="Arial"/>
            <w:color w:val="000000"/>
            <w:sz w:val="22"/>
            <w:szCs w:val="22"/>
          </w:rPr>
          <w:t xml:space="preserve"> and contains several protein families under strong selection. Simulations were also used to validate </w:t>
        </w:r>
        <w:proofErr w:type="spellStart"/>
        <w:r w:rsidR="00EB5289">
          <w:rPr>
            <w:rFonts w:ascii="Arial" w:hAnsi="Arial" w:cs="Arial"/>
            <w:color w:val="000000"/>
            <w:sz w:val="22"/>
            <w:szCs w:val="22"/>
          </w:rPr>
          <w:t>FUSTr</w:t>
        </w:r>
        <w:proofErr w:type="spellEnd"/>
        <w:r w:rsidR="00EB5289">
          <w:rPr>
            <w:rFonts w:ascii="Arial" w:hAnsi="Arial" w:cs="Arial"/>
            <w:color w:val="000000"/>
            <w:sz w:val="22"/>
            <w:szCs w:val="22"/>
          </w:rPr>
          <w:t>.</w:t>
        </w:r>
      </w:ins>
      <w:ins w:id="200" w:author="Cole, Timothy Jeffrey" w:date="2017-05-02T15:51:00Z">
        <w:r>
          <w:rPr>
            <w:rFonts w:ascii="Arial" w:hAnsi="Arial" w:cs="Arial"/>
            <w:color w:val="000000"/>
            <w:sz w:val="22"/>
            <w:szCs w:val="22"/>
          </w:rPr>
          <w:t xml:space="preserve"> to validate homology searches and to find families under selection previously studied.</w:t>
        </w:r>
      </w:ins>
      <w:ins w:id="201" w:author="Cole, Timothy Jeffrey" w:date="2017-05-06T12:47:00Z">
        <w:r w:rsidR="00C519A1">
          <w:rPr>
            <w:rFonts w:ascii="Arial" w:hAnsi="Arial" w:cs="Arial"/>
            <w:color w:val="000000"/>
            <w:sz w:val="22"/>
            <w:szCs w:val="22"/>
          </w:rPr>
          <w:t xml:space="preserve"> We recovered ### gene families from </w:t>
        </w:r>
        <w:proofErr w:type="spellStart"/>
        <w:r w:rsidR="00C519A1">
          <w:rPr>
            <w:rFonts w:ascii="Arial" w:hAnsi="Arial" w:cs="Arial"/>
            <w:color w:val="000000"/>
            <w:sz w:val="22"/>
            <w:szCs w:val="22"/>
          </w:rPr>
          <w:t>Arachnoserver</w:t>
        </w:r>
        <w:proofErr w:type="spellEnd"/>
        <w:r w:rsidR="00C519A1">
          <w:rPr>
            <w:rFonts w:ascii="Arial" w:hAnsi="Arial" w:cs="Arial"/>
            <w:color w:val="000000"/>
            <w:sz w:val="22"/>
            <w:szCs w:val="22"/>
          </w:rPr>
          <w:t xml:space="preserve"> XX% of which matched perfectly with </w:t>
        </w:r>
        <w:proofErr w:type="spellStart"/>
        <w:r w:rsidR="00C519A1">
          <w:rPr>
            <w:rFonts w:ascii="Arial" w:hAnsi="Arial" w:cs="Arial"/>
            <w:color w:val="000000"/>
            <w:sz w:val="22"/>
            <w:szCs w:val="22"/>
          </w:rPr>
          <w:t>Arachnoserver’s</w:t>
        </w:r>
      </w:ins>
      <w:proofErr w:type="spellEnd"/>
      <w:ins w:id="202" w:author="Cole, Timothy Jeffrey" w:date="2017-05-06T12:49:00Z">
        <w:r w:rsidR="009E4A95">
          <w:rPr>
            <w:rFonts w:ascii="Arial" w:hAnsi="Arial" w:cs="Arial"/>
            <w:color w:val="000000"/>
            <w:sz w:val="22"/>
            <w:szCs w:val="22"/>
          </w:rPr>
          <w:t xml:space="preserve"> naming convention. Of those gene families recovered, 2 were identified to be under strong positive selection. </w:t>
        </w:r>
      </w:ins>
      <w:ins w:id="203" w:author="Cole, Timothy Jeffrey" w:date="2017-05-06T12:47:00Z">
        <w:r w:rsidR="00C519A1">
          <w:rPr>
            <w:rFonts w:ascii="Arial" w:hAnsi="Arial" w:cs="Arial"/>
            <w:color w:val="000000"/>
            <w:sz w:val="22"/>
            <w:szCs w:val="22"/>
          </w:rPr>
          <w:t xml:space="preserve"> </w:t>
        </w:r>
      </w:ins>
      <w:ins w:id="204" w:author="Cole, Timothy Jeffrey" w:date="2017-05-02T15:51:00Z">
        <w:r>
          <w:rPr>
            <w:rFonts w:ascii="Arial" w:hAnsi="Arial" w:cs="Arial"/>
            <w:color w:val="000000"/>
            <w:sz w:val="22"/>
            <w:szCs w:val="22"/>
          </w:rPr>
          <w:t xml:space="preserve"> </w:t>
        </w:r>
      </w:ins>
      <w:ins w:id="205" w:author="Cole, Timothy Jeffrey" w:date="2017-05-06T12:51:00Z">
        <w:r w:rsidR="009E4A95">
          <w:rPr>
            <w:rFonts w:ascii="Arial" w:hAnsi="Arial" w:cs="Arial"/>
            <w:color w:val="000000"/>
            <w:sz w:val="22"/>
            <w:szCs w:val="22"/>
          </w:rPr>
          <w:t xml:space="preserve">To further demonstrate </w:t>
        </w:r>
        <w:proofErr w:type="spellStart"/>
        <w:r w:rsidR="009E4A95">
          <w:rPr>
            <w:rFonts w:ascii="Arial" w:hAnsi="Arial" w:cs="Arial"/>
            <w:color w:val="000000"/>
            <w:sz w:val="22"/>
            <w:szCs w:val="22"/>
          </w:rPr>
          <w:t>FUSTr’s</w:t>
        </w:r>
        <w:proofErr w:type="spellEnd"/>
        <w:r w:rsidR="009E4A95">
          <w:rPr>
            <w:rFonts w:ascii="Arial" w:hAnsi="Arial" w:cs="Arial"/>
            <w:color w:val="000000"/>
            <w:sz w:val="22"/>
            <w:szCs w:val="22"/>
          </w:rPr>
          <w:t xml:space="preserve"> abilities to properly </w:t>
        </w:r>
        <w:proofErr w:type="gramStart"/>
        <w:r w:rsidR="009E4A95">
          <w:rPr>
            <w:rFonts w:ascii="Arial" w:hAnsi="Arial" w:cs="Arial"/>
            <w:color w:val="000000"/>
            <w:sz w:val="22"/>
            <w:szCs w:val="22"/>
          </w:rPr>
          <w:t xml:space="preserve">identify </w:t>
        </w:r>
      </w:ins>
      <w:ins w:id="206" w:author="Cole, Timothy Jeffrey" w:date="2017-05-02T15:51:00Z">
        <w:r>
          <w:rPr>
            <w:rFonts w:ascii="Arial" w:hAnsi="Arial" w:cs="Arial"/>
            <w:color w:val="000000"/>
            <w:sz w:val="22"/>
            <w:szCs w:val="22"/>
          </w:rPr>
          <w:t xml:space="preserve"> simulations</w:t>
        </w:r>
        <w:proofErr w:type="gramEnd"/>
        <w:r>
          <w:rPr>
            <w:rFonts w:ascii="Arial" w:hAnsi="Arial" w:cs="Arial"/>
            <w:color w:val="000000"/>
            <w:sz w:val="22"/>
            <w:szCs w:val="22"/>
          </w:rPr>
          <w:t xml:space="preserve"> </w:t>
        </w:r>
      </w:ins>
      <w:ins w:id="207" w:author="Cole, Timothy Jeffrey" w:date="2017-05-02T15:52:00Z">
        <w:r>
          <w:rPr>
            <w:rFonts w:ascii="Arial" w:hAnsi="Arial" w:cs="Arial"/>
            <w:color w:val="000000"/>
            <w:sz w:val="22"/>
            <w:szCs w:val="22"/>
          </w:rPr>
          <w:t>…..</w:t>
        </w:r>
      </w:ins>
    </w:p>
    <w:p w14:paraId="74A28574" w14:textId="6038318F" w:rsidR="00D364F4" w:rsidRDefault="00D364F4" w:rsidP="00D364F4">
      <w:pPr>
        <w:ind w:firstLine="720"/>
        <w:rPr>
          <w:ins w:id="208" w:author="Cole, Timothy Jeffrey" w:date="2017-05-02T10:32:00Z"/>
          <w:rFonts w:ascii="Arial" w:hAnsi="Arial" w:cs="Arial"/>
          <w:color w:val="000000"/>
          <w:sz w:val="22"/>
          <w:szCs w:val="22"/>
        </w:rPr>
        <w:pPrChange w:id="209" w:author="Cole, Timothy Jeffrey" w:date="2017-05-02T10:29:00Z">
          <w:pPr/>
        </w:pPrChange>
      </w:pPr>
      <w:ins w:id="210" w:author="Cole, Timothy Jeffrey" w:date="2017-05-02T10:32:00Z">
        <w:r>
          <w:rPr>
            <w:rFonts w:ascii="Arial" w:hAnsi="Arial" w:cs="Arial"/>
            <w:color w:val="000000"/>
            <w:sz w:val="22"/>
            <w:szCs w:val="22"/>
          </w:rPr>
          <w:t xml:space="preserve"> </w:t>
        </w:r>
      </w:ins>
    </w:p>
    <w:p w14:paraId="2F54F7F1" w14:textId="7E5CB8D7" w:rsidR="00441DBC" w:rsidRDefault="00441DBC" w:rsidP="00441DBC">
      <w:pPr>
        <w:rPr>
          <w:ins w:id="211" w:author="Cole, Timothy Jeffrey" w:date="2017-05-03T15:54:00Z"/>
          <w:rFonts w:ascii="Arial" w:hAnsi="Arial" w:cs="Arial"/>
          <w:b/>
          <w:color w:val="000000"/>
          <w:sz w:val="22"/>
          <w:szCs w:val="22"/>
        </w:rPr>
      </w:pPr>
      <w:ins w:id="212" w:author="Cole, Timothy Jeffrey" w:date="2017-05-03T15:54:00Z">
        <w:r>
          <w:rPr>
            <w:rFonts w:ascii="Arial" w:hAnsi="Arial" w:cs="Arial"/>
            <w:b/>
            <w:color w:val="000000"/>
            <w:sz w:val="22"/>
            <w:szCs w:val="22"/>
          </w:rPr>
          <w:t>Conclusions</w:t>
        </w:r>
      </w:ins>
    </w:p>
    <w:p w14:paraId="55CEECBC" w14:textId="60AF644C" w:rsidR="00441DBC" w:rsidRPr="00441DBC" w:rsidRDefault="00441DBC" w:rsidP="00441DBC">
      <w:pPr>
        <w:rPr>
          <w:ins w:id="213" w:author="Cole, Timothy Jeffrey" w:date="2017-05-03T15:54:00Z"/>
          <w:rFonts w:ascii="Arial" w:hAnsi="Arial" w:cs="Arial"/>
          <w:color w:val="000000"/>
          <w:sz w:val="22"/>
          <w:szCs w:val="22"/>
        </w:rPr>
      </w:pPr>
      <w:ins w:id="214" w:author="Cole, Timothy Jeffrey" w:date="2017-05-03T15:54:00Z">
        <w:r>
          <w:rPr>
            <w:rFonts w:ascii="Arial" w:hAnsi="Arial" w:cs="Arial"/>
            <w:b/>
            <w:color w:val="000000"/>
            <w:sz w:val="22"/>
            <w:szCs w:val="22"/>
          </w:rPr>
          <w:tab/>
        </w:r>
        <w:proofErr w:type="spellStart"/>
        <w:r>
          <w:rPr>
            <w:rFonts w:ascii="Arial" w:hAnsi="Arial" w:cs="Arial"/>
            <w:color w:val="000000"/>
            <w:sz w:val="22"/>
            <w:szCs w:val="22"/>
          </w:rPr>
          <w:t>FUStr</w:t>
        </w:r>
        <w:proofErr w:type="spellEnd"/>
        <w:r>
          <w:rPr>
            <w:rFonts w:ascii="Arial" w:hAnsi="Arial" w:cs="Arial"/>
            <w:color w:val="000000"/>
            <w:sz w:val="22"/>
            <w:szCs w:val="22"/>
          </w:rPr>
          <w:t xml:space="preserve"> has been demonstrated to be a useful tool for finding groups of functionally </w:t>
        </w:r>
        <w:proofErr w:type="spellStart"/>
        <w:r>
          <w:rPr>
            <w:rFonts w:ascii="Arial" w:hAnsi="Arial" w:cs="Arial"/>
            <w:color w:val="000000"/>
            <w:sz w:val="22"/>
            <w:szCs w:val="22"/>
          </w:rPr>
          <w:t>relavant</w:t>
        </w:r>
        <w:proofErr w:type="spellEnd"/>
        <w:r>
          <w:rPr>
            <w:rFonts w:ascii="Arial" w:hAnsi="Arial" w:cs="Arial"/>
            <w:color w:val="000000"/>
            <w:sz w:val="22"/>
            <w:szCs w:val="22"/>
          </w:rPr>
          <w:t xml:space="preserve"> </w:t>
        </w:r>
        <w:proofErr w:type="spellStart"/>
        <w:r>
          <w:rPr>
            <w:rFonts w:ascii="Arial" w:hAnsi="Arial" w:cs="Arial"/>
            <w:color w:val="000000"/>
            <w:sz w:val="22"/>
            <w:szCs w:val="22"/>
          </w:rPr>
          <w:t>prteins</w:t>
        </w:r>
        <w:proofErr w:type="spellEnd"/>
        <w:r>
          <w:rPr>
            <w:rFonts w:ascii="Arial" w:hAnsi="Arial" w:cs="Arial"/>
            <w:color w:val="000000"/>
            <w:sz w:val="22"/>
            <w:szCs w:val="22"/>
          </w:rPr>
          <w:t xml:space="preserve"> in biological databases, and has also been determined to be robust to highly diverged simulated </w:t>
        </w:r>
        <w:proofErr w:type="gramStart"/>
        <w:r>
          <w:rPr>
            <w:rFonts w:ascii="Arial" w:hAnsi="Arial" w:cs="Arial"/>
            <w:color w:val="000000"/>
            <w:sz w:val="22"/>
            <w:szCs w:val="22"/>
          </w:rPr>
          <w:t>data  under</w:t>
        </w:r>
        <w:proofErr w:type="gramEnd"/>
        <w:r>
          <w:rPr>
            <w:rFonts w:ascii="Arial" w:hAnsi="Arial" w:cs="Arial"/>
            <w:color w:val="000000"/>
            <w:sz w:val="22"/>
            <w:szCs w:val="22"/>
          </w:rPr>
          <w:t xml:space="preserve"> varying selective regimes. </w:t>
        </w:r>
      </w:ins>
    </w:p>
    <w:p w14:paraId="69B8B2D6" w14:textId="77777777" w:rsidR="00441DBC" w:rsidRDefault="00441DBC" w:rsidP="00D364F4">
      <w:pPr>
        <w:ind w:firstLine="720"/>
        <w:rPr>
          <w:ins w:id="215" w:author="Cole, Timothy Jeffrey" w:date="2017-05-03T15:54:00Z"/>
          <w:rFonts w:ascii="Arial" w:hAnsi="Arial" w:cs="Arial"/>
          <w:color w:val="000000"/>
          <w:sz w:val="22"/>
          <w:szCs w:val="22"/>
        </w:rPr>
        <w:pPrChange w:id="216" w:author="Cole, Timothy Jeffrey" w:date="2017-05-02T10:29:00Z">
          <w:pPr/>
        </w:pPrChange>
      </w:pPr>
    </w:p>
    <w:p w14:paraId="6DB1B739" w14:textId="77777777" w:rsidR="00441DBC" w:rsidRDefault="00441DBC" w:rsidP="00D364F4">
      <w:pPr>
        <w:ind w:firstLine="720"/>
        <w:rPr>
          <w:ins w:id="217" w:author="Cole, Timothy Jeffrey" w:date="2017-05-03T15:56:00Z"/>
          <w:rFonts w:ascii="Arial" w:hAnsi="Arial" w:cs="Arial"/>
          <w:color w:val="000000"/>
          <w:sz w:val="22"/>
          <w:szCs w:val="22"/>
        </w:rPr>
        <w:pPrChange w:id="218" w:author="Cole, Timothy Jeffrey" w:date="2017-05-02T10:29:00Z">
          <w:pPr/>
        </w:pPrChange>
      </w:pPr>
    </w:p>
    <w:p w14:paraId="43A79B6A" w14:textId="77777777" w:rsidR="00441DBC" w:rsidRDefault="00441DBC" w:rsidP="00D364F4">
      <w:pPr>
        <w:ind w:firstLine="720"/>
        <w:rPr>
          <w:ins w:id="219" w:author="Cole, Timothy Jeffrey" w:date="2017-05-03T15:56:00Z"/>
          <w:rFonts w:ascii="Arial" w:hAnsi="Arial" w:cs="Arial"/>
          <w:color w:val="000000"/>
          <w:sz w:val="22"/>
          <w:szCs w:val="22"/>
        </w:rPr>
        <w:pPrChange w:id="220" w:author="Cole, Timothy Jeffrey" w:date="2017-05-02T10:29:00Z">
          <w:pPr/>
        </w:pPrChange>
      </w:pPr>
    </w:p>
    <w:p w14:paraId="0E8395D1" w14:textId="77777777" w:rsidR="00441DBC" w:rsidRDefault="00441DBC" w:rsidP="00D364F4">
      <w:pPr>
        <w:ind w:firstLine="720"/>
        <w:rPr>
          <w:ins w:id="221" w:author="Cole, Timothy Jeffrey" w:date="2017-05-03T15:56:00Z"/>
          <w:rFonts w:ascii="Arial" w:hAnsi="Arial" w:cs="Arial"/>
          <w:color w:val="000000"/>
          <w:sz w:val="22"/>
          <w:szCs w:val="22"/>
        </w:rPr>
        <w:pPrChange w:id="222" w:author="Cole, Timothy Jeffrey" w:date="2017-05-02T10:29:00Z">
          <w:pPr/>
        </w:pPrChange>
      </w:pPr>
    </w:p>
    <w:p w14:paraId="691736A9" w14:textId="77777777" w:rsidR="00441DBC" w:rsidRDefault="00441DBC" w:rsidP="00D364F4">
      <w:pPr>
        <w:ind w:firstLine="720"/>
        <w:rPr>
          <w:ins w:id="223" w:author="Cole, Timothy Jeffrey" w:date="2017-05-03T15:56:00Z"/>
          <w:rFonts w:ascii="Arial" w:hAnsi="Arial" w:cs="Arial"/>
          <w:color w:val="000000"/>
          <w:sz w:val="22"/>
          <w:szCs w:val="22"/>
        </w:rPr>
        <w:pPrChange w:id="224" w:author="Cole, Timothy Jeffrey" w:date="2017-05-02T10:29:00Z">
          <w:pPr/>
        </w:pPrChange>
      </w:pPr>
    </w:p>
    <w:p w14:paraId="3A98D307" w14:textId="77777777" w:rsidR="00441DBC" w:rsidRDefault="00441DBC" w:rsidP="00D364F4">
      <w:pPr>
        <w:ind w:firstLine="720"/>
        <w:rPr>
          <w:ins w:id="225" w:author="Cole, Timothy Jeffrey" w:date="2017-05-03T15:56:00Z"/>
          <w:rFonts w:ascii="Arial" w:hAnsi="Arial" w:cs="Arial"/>
          <w:color w:val="000000"/>
          <w:sz w:val="22"/>
          <w:szCs w:val="22"/>
        </w:rPr>
        <w:pPrChange w:id="226" w:author="Cole, Timothy Jeffrey" w:date="2017-05-02T10:29:00Z">
          <w:pPr/>
        </w:pPrChange>
      </w:pPr>
    </w:p>
    <w:p w14:paraId="13E48106" w14:textId="77777777" w:rsidR="00441DBC" w:rsidRDefault="00441DBC" w:rsidP="00D364F4">
      <w:pPr>
        <w:ind w:firstLine="720"/>
        <w:rPr>
          <w:ins w:id="227" w:author="Cole, Timothy Jeffrey" w:date="2017-05-03T15:56:00Z"/>
          <w:rFonts w:ascii="Arial" w:hAnsi="Arial" w:cs="Arial"/>
          <w:color w:val="000000"/>
          <w:sz w:val="22"/>
          <w:szCs w:val="22"/>
        </w:rPr>
        <w:pPrChange w:id="228" w:author="Cole, Timothy Jeffrey" w:date="2017-05-02T10:29:00Z">
          <w:pPr/>
        </w:pPrChange>
      </w:pPr>
    </w:p>
    <w:p w14:paraId="40366F9D" w14:textId="77777777" w:rsidR="00441DBC" w:rsidRDefault="00441DBC" w:rsidP="00D364F4">
      <w:pPr>
        <w:ind w:firstLine="720"/>
        <w:rPr>
          <w:ins w:id="229" w:author="Cole, Timothy Jeffrey" w:date="2017-05-03T15:56:00Z"/>
          <w:rFonts w:ascii="Arial" w:hAnsi="Arial" w:cs="Arial"/>
          <w:color w:val="000000"/>
          <w:sz w:val="22"/>
          <w:szCs w:val="22"/>
        </w:rPr>
        <w:pPrChange w:id="230" w:author="Cole, Timothy Jeffrey" w:date="2017-05-02T10:29:00Z">
          <w:pPr/>
        </w:pPrChange>
      </w:pPr>
    </w:p>
    <w:p w14:paraId="0364A8DD" w14:textId="77777777" w:rsidR="00441DBC" w:rsidRDefault="00441DBC" w:rsidP="00D364F4">
      <w:pPr>
        <w:ind w:firstLine="720"/>
        <w:rPr>
          <w:ins w:id="231" w:author="Cole, Timothy Jeffrey" w:date="2017-05-03T15:54:00Z"/>
          <w:rFonts w:ascii="Arial" w:hAnsi="Arial" w:cs="Arial"/>
          <w:color w:val="000000"/>
          <w:sz w:val="22"/>
          <w:szCs w:val="22"/>
        </w:rPr>
        <w:pPrChange w:id="232" w:author="Cole, Timothy Jeffrey" w:date="2017-05-02T10:29:00Z">
          <w:pPr/>
        </w:pPrChange>
      </w:pPr>
    </w:p>
    <w:p w14:paraId="40F239E1" w14:textId="19E69680" w:rsidR="000447F8" w:rsidRPr="00D364F4" w:rsidRDefault="00D83CC9" w:rsidP="00D364F4">
      <w:pPr>
        <w:ind w:firstLine="720"/>
        <w:rPr>
          <w:rFonts w:ascii="Arial" w:hAnsi="Arial" w:cs="Arial"/>
          <w:color w:val="000000"/>
          <w:sz w:val="22"/>
          <w:szCs w:val="22"/>
          <w:rPrChange w:id="233" w:author="Cole, Timothy Jeffrey" w:date="2017-05-02T10:29:00Z">
            <w:rPr>
              <w:rFonts w:ascii="Times New Roman" w:hAnsi="Times New Roman" w:cs="Times New Roman"/>
            </w:rPr>
          </w:rPrChange>
        </w:rPr>
        <w:pPrChange w:id="234" w:author="Cole, Timothy Jeffrey" w:date="2017-05-02T10:29:00Z">
          <w:pPr/>
        </w:pPrChange>
      </w:pPr>
      <w:r w:rsidRPr="00D83CC9">
        <w:rPr>
          <w:rFonts w:ascii="Arial" w:hAnsi="Arial" w:cs="Arial"/>
          <w:color w:val="000000"/>
          <w:sz w:val="22"/>
          <w:szCs w:val="22"/>
        </w:rPr>
        <w:t xml:space="preserve"> In order to further increase the reproducibility, </w:t>
      </w:r>
      <w:ins w:id="235" w:author="Cole, Timothy Jeffrey" w:date="2017-05-02T10:30:00Z">
        <w:r w:rsidR="00D364F4">
          <w:rPr>
            <w:rFonts w:ascii="Arial" w:hAnsi="Arial" w:cs="Arial"/>
            <w:color w:val="000000"/>
            <w:sz w:val="22"/>
            <w:szCs w:val="22"/>
          </w:rPr>
          <w:t xml:space="preserve">third party dependencies </w:t>
        </w:r>
        <w:proofErr w:type="gramStart"/>
        <w:r w:rsidR="00D364F4">
          <w:rPr>
            <w:rFonts w:ascii="Arial" w:hAnsi="Arial" w:cs="Arial"/>
            <w:color w:val="000000"/>
            <w:sz w:val="22"/>
            <w:szCs w:val="22"/>
          </w:rPr>
          <w:t>has</w:t>
        </w:r>
        <w:proofErr w:type="gramEnd"/>
        <w:r w:rsidR="00D364F4">
          <w:rPr>
            <w:rFonts w:ascii="Arial" w:hAnsi="Arial" w:cs="Arial"/>
            <w:color w:val="000000"/>
            <w:sz w:val="22"/>
            <w:szCs w:val="22"/>
          </w:rPr>
          <w:t xml:space="preserve"> been reduced from </w:t>
        </w:r>
      </w:ins>
      <w:ins w:id="236" w:author="Cole, Timothy Jeffrey" w:date="2017-05-02T10:31:00Z">
        <w:r w:rsidR="00D364F4">
          <w:rPr>
            <w:rFonts w:ascii="Arial" w:hAnsi="Arial" w:cs="Arial"/>
            <w:color w:val="000000"/>
            <w:sz w:val="22"/>
            <w:szCs w:val="22"/>
          </w:rPr>
          <w:t>nine</w:t>
        </w:r>
      </w:ins>
      <w:ins w:id="237" w:author="Cole, Timothy Jeffrey" w:date="2017-05-02T10:30:00Z">
        <w:r w:rsidR="00D364F4">
          <w:rPr>
            <w:rFonts w:ascii="Arial" w:hAnsi="Arial" w:cs="Arial"/>
            <w:color w:val="000000"/>
            <w:sz w:val="22"/>
            <w:szCs w:val="22"/>
          </w:rPr>
          <w:t xml:space="preserve"> to only three, </w:t>
        </w:r>
      </w:ins>
      <w:r w:rsidRPr="00D83CC9">
        <w:rPr>
          <w:rFonts w:ascii="Arial" w:hAnsi="Arial" w:cs="Arial"/>
          <w:color w:val="000000"/>
          <w:sz w:val="22"/>
          <w:szCs w:val="22"/>
        </w:rPr>
        <w:t>all necessary dependencies have been wrapped up in an Anaconda environment.  </w:t>
      </w:r>
      <w:moveToRangeStart w:id="238" w:author="Cole, Timothy Jeffrey" w:date="2017-04-19T14:00:00Z" w:name="move480373742"/>
      <w:proofErr w:type="spellStart"/>
      <w:moveTo w:id="239" w:author="Cole, Timothy Jeffrey" w:date="2017-04-19T14:00:00Z">
        <w:r w:rsidR="000447F8" w:rsidRPr="00D83CC9">
          <w:rPr>
            <w:rFonts w:ascii="Arial" w:hAnsi="Arial" w:cs="Arial"/>
            <w:color w:val="000000"/>
            <w:sz w:val="22"/>
            <w:szCs w:val="22"/>
          </w:rPr>
          <w:t>FUSTr</w:t>
        </w:r>
        <w:proofErr w:type="spellEnd"/>
        <w:r w:rsidR="000447F8" w:rsidRPr="00D83CC9">
          <w:rPr>
            <w:rFonts w:ascii="Arial" w:hAnsi="Arial" w:cs="Arial"/>
            <w:color w:val="000000"/>
            <w:sz w:val="22"/>
            <w:szCs w:val="22"/>
          </w:rPr>
          <w:t xml:space="preserve"> is freely available under a GNU license and can be downloaded at </w:t>
        </w:r>
        <w:r w:rsidR="000447F8" w:rsidRPr="00D83CC9">
          <w:rPr>
            <w:rFonts w:ascii="Times New Roman" w:hAnsi="Times New Roman" w:cs="Times New Roman"/>
          </w:rPr>
          <w:fldChar w:fldCharType="begin"/>
        </w:r>
        <w:r w:rsidR="000447F8" w:rsidRPr="00D83CC9">
          <w:rPr>
            <w:rFonts w:ascii="Times New Roman" w:hAnsi="Times New Roman" w:cs="Times New Roman"/>
          </w:rPr>
          <w:instrText xml:space="preserve"> HYPERLINK "https://github.com/tijeco/Fuster" </w:instrText>
        </w:r>
        <w:r w:rsidR="000447F8" w:rsidRPr="00D83CC9">
          <w:rPr>
            <w:rFonts w:ascii="Times New Roman" w:hAnsi="Times New Roman" w:cs="Times New Roman"/>
          </w:rPr>
        </w:r>
        <w:r w:rsidR="000447F8" w:rsidRPr="00D83CC9">
          <w:rPr>
            <w:rFonts w:ascii="Times New Roman" w:hAnsi="Times New Roman" w:cs="Times New Roman"/>
          </w:rPr>
          <w:fldChar w:fldCharType="separate"/>
        </w:r>
        <w:r w:rsidR="000447F8" w:rsidRPr="00D83CC9">
          <w:rPr>
            <w:rFonts w:ascii="Arial" w:hAnsi="Arial" w:cs="Arial"/>
            <w:color w:val="1155CC"/>
            <w:sz w:val="22"/>
            <w:szCs w:val="22"/>
            <w:u w:val="single"/>
          </w:rPr>
          <w:t>https://github.com/tijeco/Fuster</w:t>
        </w:r>
        <w:r w:rsidR="000447F8" w:rsidRPr="00D83CC9">
          <w:rPr>
            <w:rFonts w:ascii="Times New Roman" w:hAnsi="Times New Roman" w:cs="Times New Roman"/>
          </w:rPr>
          <w:fldChar w:fldCharType="end"/>
        </w:r>
      </w:moveTo>
    </w:p>
    <w:moveToRangeEnd w:id="238"/>
    <w:p w14:paraId="636513B1" w14:textId="77777777" w:rsidR="00D83CC9" w:rsidRPr="00D83CC9" w:rsidRDefault="00D83CC9" w:rsidP="00D83CC9">
      <w:pPr>
        <w:ind w:firstLine="720"/>
        <w:rPr>
          <w:rFonts w:ascii="Times New Roman" w:hAnsi="Times New Roman" w:cs="Times New Roman"/>
        </w:rPr>
      </w:pPr>
    </w:p>
    <w:p w14:paraId="37B16A22"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Pre-filter data</w:t>
      </w:r>
    </w:p>
    <w:p w14:paraId="2C41655B"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Input data consists of assembled transcriptome </w:t>
      </w:r>
      <w:proofErr w:type="spellStart"/>
      <w:r w:rsidRPr="00D83CC9">
        <w:rPr>
          <w:rFonts w:ascii="Arial" w:hAnsi="Arial" w:cs="Arial"/>
          <w:color w:val="000000"/>
          <w:sz w:val="22"/>
          <w:szCs w:val="22"/>
        </w:rPr>
        <w:t>fasta</w:t>
      </w:r>
      <w:proofErr w:type="spellEnd"/>
      <w:r w:rsidRPr="00D83CC9">
        <w:rPr>
          <w:rFonts w:ascii="Arial" w:hAnsi="Arial" w:cs="Arial"/>
          <w:color w:val="000000"/>
          <w:sz w:val="22"/>
          <w:szCs w:val="22"/>
        </w:rPr>
        <w:t xml:space="preserve"> files, nucleotide data. These files are first filtered to remove sequences just containing Ns as well as to removing any haphazard text found in sequences (that may be artifacts of previous assembling procedures) to ensure proper downstream analysis. Header patterns in the inputs are </w:t>
      </w:r>
      <w:proofErr w:type="spellStart"/>
      <w:r w:rsidRPr="00D83CC9">
        <w:rPr>
          <w:rFonts w:ascii="Arial" w:hAnsi="Arial" w:cs="Arial"/>
          <w:color w:val="000000"/>
          <w:sz w:val="22"/>
          <w:szCs w:val="22"/>
        </w:rPr>
        <w:t>simulteneosly</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autodetected</w:t>
      </w:r>
      <w:proofErr w:type="spellEnd"/>
      <w:r w:rsidRPr="00D83CC9">
        <w:rPr>
          <w:rFonts w:ascii="Arial" w:hAnsi="Arial" w:cs="Arial"/>
          <w:color w:val="000000"/>
          <w:sz w:val="22"/>
          <w:szCs w:val="22"/>
        </w:rPr>
        <w:t xml:space="preserve"> to sort out all unique and redundant identifiers for downstream </w:t>
      </w:r>
      <w:proofErr w:type="spellStart"/>
      <w:r w:rsidRPr="00D83CC9">
        <w:rPr>
          <w:rFonts w:ascii="Arial" w:hAnsi="Arial" w:cs="Arial"/>
          <w:color w:val="000000"/>
          <w:sz w:val="22"/>
          <w:szCs w:val="22"/>
        </w:rPr>
        <w:t>isofom</w:t>
      </w:r>
      <w:proofErr w:type="spellEnd"/>
      <w:r w:rsidRPr="00D83CC9">
        <w:rPr>
          <w:rFonts w:ascii="Arial" w:hAnsi="Arial" w:cs="Arial"/>
          <w:color w:val="000000"/>
          <w:sz w:val="22"/>
          <w:szCs w:val="22"/>
        </w:rPr>
        <w:t xml:space="preserve"> filtration.</w:t>
      </w:r>
    </w:p>
    <w:p w14:paraId="63DA2714" w14:textId="77777777" w:rsidR="00D83CC9" w:rsidRPr="00D83CC9" w:rsidRDefault="00D83CC9" w:rsidP="00D83CC9">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954"/>
        <w:gridCol w:w="3738"/>
        <w:gridCol w:w="2668"/>
      </w:tblGrid>
      <w:tr w:rsidR="00D83CC9" w:rsidRPr="00D83CC9" w14:paraId="527EC2E4"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0DFF"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C068"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AOXIE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D4EA4"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id=a</w:t>
            </w:r>
          </w:p>
        </w:tc>
      </w:tr>
      <w:tr w:rsidR="00D83CC9" w:rsidRPr="00D83CC9" w14:paraId="76EC0278"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9272"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15A7"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D7344"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id=b</w:t>
            </w:r>
          </w:p>
        </w:tc>
      </w:tr>
      <w:tr w:rsidR="00D83CC9" w:rsidRPr="00D83CC9" w14:paraId="6D951405"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9EB8"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CCB1"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2342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5F99"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id=a</w:t>
            </w:r>
          </w:p>
        </w:tc>
      </w:tr>
      <w:tr w:rsidR="00D83CC9" w:rsidRPr="00D83CC9" w14:paraId="7F84BF20"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00CD"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6B0C"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2342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49C81"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id=b</w:t>
            </w:r>
          </w:p>
        </w:tc>
      </w:tr>
      <w:tr w:rsidR="00D83CC9" w:rsidRPr="00D83CC9" w14:paraId="15A083A5" w14:textId="77777777" w:rsidTr="00D83C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52CA8"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gene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EF097"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2342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0963E"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id=c</w:t>
            </w:r>
          </w:p>
        </w:tc>
      </w:tr>
    </w:tbl>
    <w:p w14:paraId="49E7107B" w14:textId="77777777" w:rsidR="00D83CC9" w:rsidRPr="00D83CC9" w:rsidRDefault="00D83CC9" w:rsidP="00D83CC9">
      <w:pPr>
        <w:numPr>
          <w:ilvl w:val="0"/>
          <w:numId w:val="3"/>
        </w:numPr>
        <w:textAlignment w:val="baseline"/>
        <w:rPr>
          <w:rFonts w:ascii="Arial" w:hAnsi="Arial" w:cs="Arial"/>
          <w:color w:val="000000"/>
          <w:sz w:val="22"/>
          <w:szCs w:val="22"/>
        </w:rPr>
      </w:pPr>
      <w:r w:rsidRPr="00D83CC9">
        <w:rPr>
          <w:rFonts w:ascii="Arial" w:hAnsi="Arial" w:cs="Arial"/>
          <w:color w:val="000000"/>
          <w:sz w:val="22"/>
          <w:szCs w:val="22"/>
        </w:rPr>
        <w:t>Algorithms, bitches and money, layout of typical gene and isoform header patterns</w:t>
      </w:r>
    </w:p>
    <w:p w14:paraId="407019B9" w14:textId="77777777" w:rsidR="00D83CC9" w:rsidRPr="00D83CC9" w:rsidRDefault="00D83CC9" w:rsidP="00D83CC9">
      <w:pPr>
        <w:rPr>
          <w:rFonts w:ascii="Times New Roman" w:eastAsia="Times New Roman" w:hAnsi="Times New Roman" w:cs="Times New Roman"/>
        </w:rPr>
      </w:pPr>
    </w:p>
    <w:p w14:paraId="27979C49"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Predict coding sequences</w:t>
      </w:r>
    </w:p>
    <w:p w14:paraId="7E535A55"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Coding sequences are determined using </w:t>
      </w:r>
      <w:proofErr w:type="spellStart"/>
      <w:r w:rsidRPr="00D83CC9">
        <w:rPr>
          <w:rFonts w:ascii="Arial" w:hAnsi="Arial" w:cs="Arial"/>
          <w:color w:val="000000"/>
          <w:sz w:val="22"/>
          <w:szCs w:val="22"/>
        </w:rPr>
        <w:t>Transdecoder</w:t>
      </w:r>
      <w:proofErr w:type="spellEnd"/>
      <w:r w:rsidRPr="00D83CC9">
        <w:rPr>
          <w:rFonts w:ascii="Arial" w:hAnsi="Arial" w:cs="Arial"/>
          <w:color w:val="000000"/>
          <w:sz w:val="22"/>
          <w:szCs w:val="22"/>
        </w:rPr>
        <w:t xml:space="preserve">, which predicts </w:t>
      </w:r>
      <w:proofErr w:type="spellStart"/>
      <w:r w:rsidRPr="00D83CC9">
        <w:rPr>
          <w:rFonts w:ascii="Arial" w:hAnsi="Arial" w:cs="Arial"/>
          <w:color w:val="000000"/>
          <w:sz w:val="22"/>
          <w:szCs w:val="22"/>
        </w:rPr>
        <w:t>orfs</w:t>
      </w:r>
      <w:proofErr w:type="spellEnd"/>
      <w:r w:rsidRPr="00D83CC9">
        <w:rPr>
          <w:rFonts w:ascii="Arial" w:hAnsi="Arial" w:cs="Arial"/>
          <w:color w:val="000000"/>
          <w:sz w:val="22"/>
          <w:szCs w:val="22"/>
        </w:rPr>
        <w:t xml:space="preserve"> using all 6 possible reading frames, keeping the best </w:t>
      </w:r>
      <w:proofErr w:type="spellStart"/>
      <w:r w:rsidRPr="00D83CC9">
        <w:rPr>
          <w:rFonts w:ascii="Arial" w:hAnsi="Arial" w:cs="Arial"/>
          <w:color w:val="000000"/>
          <w:sz w:val="22"/>
          <w:szCs w:val="22"/>
        </w:rPr>
        <w:t>orf</w:t>
      </w:r>
      <w:proofErr w:type="spellEnd"/>
      <w:r w:rsidRPr="00D83CC9">
        <w:rPr>
          <w:rFonts w:ascii="Arial" w:hAnsi="Arial" w:cs="Arial"/>
          <w:color w:val="000000"/>
          <w:sz w:val="22"/>
          <w:szCs w:val="22"/>
        </w:rPr>
        <w:t xml:space="preserve"> per transcript. Genes containing several isoforms will only keep longest isoform for downstream stuff. protein sequences, stuff. Keep only longest isoform. </w:t>
      </w:r>
    </w:p>
    <w:p w14:paraId="5EBD6976" w14:textId="77777777" w:rsidR="00D83CC9" w:rsidRPr="00D83CC9" w:rsidRDefault="00D83CC9" w:rsidP="00D83CC9">
      <w:pPr>
        <w:rPr>
          <w:rFonts w:ascii="Times New Roman" w:eastAsia="Times New Roman" w:hAnsi="Times New Roman" w:cs="Times New Roman"/>
        </w:rPr>
      </w:pPr>
    </w:p>
    <w:p w14:paraId="2383B401"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Group by homology</w:t>
      </w:r>
    </w:p>
    <w:p w14:paraId="0E9D3F91"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Sequence homology networks are determined using an all against all BLAST search of the amino acid sequences. Sequences are grouped into homologous groups using </w:t>
      </w:r>
      <w:proofErr w:type="spellStart"/>
      <w:r w:rsidRPr="00D83CC9">
        <w:rPr>
          <w:rFonts w:ascii="Arial" w:hAnsi="Arial" w:cs="Arial"/>
          <w:color w:val="000000"/>
          <w:sz w:val="22"/>
          <w:szCs w:val="22"/>
        </w:rPr>
        <w:t>Silix</w:t>
      </w:r>
      <w:proofErr w:type="spellEnd"/>
      <w:r w:rsidRPr="00D83CC9">
        <w:rPr>
          <w:rFonts w:ascii="Arial" w:hAnsi="Arial" w:cs="Arial"/>
          <w:color w:val="000000"/>
          <w:sz w:val="22"/>
          <w:szCs w:val="22"/>
        </w:rPr>
        <w:t xml:space="preserve">, only adding sequences to a group that have at least ### sequence coverage, ### sequence identity, &amp;&amp;&amp;&amp; other stuff. All against all blast. </w:t>
      </w:r>
      <w:proofErr w:type="spellStart"/>
      <w:r w:rsidRPr="00D83CC9">
        <w:rPr>
          <w:rFonts w:ascii="Arial" w:hAnsi="Arial" w:cs="Arial"/>
          <w:color w:val="000000"/>
          <w:sz w:val="22"/>
          <w:szCs w:val="22"/>
        </w:rPr>
        <w:t>Silix</w:t>
      </w:r>
      <w:proofErr w:type="spellEnd"/>
      <w:r w:rsidRPr="00D83CC9">
        <w:rPr>
          <w:rFonts w:ascii="Arial" w:hAnsi="Arial" w:cs="Arial"/>
          <w:color w:val="000000"/>
          <w:sz w:val="22"/>
          <w:szCs w:val="22"/>
        </w:rPr>
        <w:t>. Families.</w:t>
      </w:r>
    </w:p>
    <w:p w14:paraId="419C4FCE" w14:textId="77777777" w:rsidR="00D83CC9" w:rsidRPr="00D83CC9" w:rsidRDefault="00D83CC9" w:rsidP="00D83CC9">
      <w:pPr>
        <w:rPr>
          <w:rFonts w:ascii="Times New Roman" w:eastAsia="Times New Roman" w:hAnsi="Times New Roman" w:cs="Times New Roman"/>
        </w:rPr>
      </w:pPr>
    </w:p>
    <w:p w14:paraId="24AE592B"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Multiple-sequence alignment and phylogenetic inference</w:t>
      </w:r>
    </w:p>
    <w:p w14:paraId="4F9F9D76"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Homologous groups containing at least 15 amino acid sequences are aligned using </w:t>
      </w:r>
      <w:proofErr w:type="spellStart"/>
      <w:r w:rsidRPr="00D83CC9">
        <w:rPr>
          <w:rFonts w:ascii="Arial" w:hAnsi="Arial" w:cs="Arial"/>
          <w:color w:val="000000"/>
          <w:sz w:val="22"/>
          <w:szCs w:val="22"/>
        </w:rPr>
        <w:t>Mafft</w:t>
      </w:r>
      <w:proofErr w:type="spellEnd"/>
      <w:r w:rsidRPr="00D83CC9">
        <w:rPr>
          <w:rFonts w:ascii="Arial" w:hAnsi="Arial" w:cs="Arial"/>
          <w:color w:val="000000"/>
          <w:sz w:val="22"/>
          <w:szCs w:val="22"/>
        </w:rPr>
        <w:t xml:space="preserve"> (accurate and fast, auto), and then trimmed using </w:t>
      </w:r>
      <w:proofErr w:type="spellStart"/>
      <w:r w:rsidRPr="00D83CC9">
        <w:rPr>
          <w:rFonts w:ascii="Arial" w:hAnsi="Arial" w:cs="Arial"/>
          <w:color w:val="000000"/>
          <w:sz w:val="22"/>
          <w:szCs w:val="22"/>
        </w:rPr>
        <w:t>trimal</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Fastree</w:t>
      </w:r>
      <w:proofErr w:type="spellEnd"/>
      <w:r w:rsidRPr="00D83CC9">
        <w:rPr>
          <w:rFonts w:ascii="Arial" w:hAnsi="Arial" w:cs="Arial"/>
          <w:color w:val="000000"/>
          <w:sz w:val="22"/>
          <w:szCs w:val="22"/>
        </w:rPr>
        <w:t xml:space="preserve"> is used to infer phylogenetic tree (accurate and fast) </w:t>
      </w:r>
      <w:proofErr w:type="spellStart"/>
      <w:r w:rsidRPr="00D83CC9">
        <w:rPr>
          <w:rFonts w:ascii="Arial" w:hAnsi="Arial" w:cs="Arial"/>
          <w:color w:val="000000"/>
          <w:sz w:val="22"/>
          <w:szCs w:val="22"/>
        </w:rPr>
        <w:t>Mafft</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trimal</w:t>
      </w:r>
      <w:proofErr w:type="spellEnd"/>
      <w:r w:rsidRPr="00D83CC9">
        <w:rPr>
          <w:rFonts w:ascii="Arial" w:hAnsi="Arial" w:cs="Arial"/>
          <w:color w:val="000000"/>
          <w:sz w:val="22"/>
          <w:szCs w:val="22"/>
        </w:rPr>
        <w:t xml:space="preserve">, codon masking. Codon sequences are masked over amino acid alignment. </w:t>
      </w:r>
    </w:p>
    <w:p w14:paraId="3968A5B6" w14:textId="77777777" w:rsidR="00D83CC9" w:rsidRPr="00D83CC9" w:rsidRDefault="00D83CC9" w:rsidP="00D83CC9">
      <w:pPr>
        <w:rPr>
          <w:rFonts w:ascii="Times New Roman" w:eastAsia="Times New Roman" w:hAnsi="Times New Roman" w:cs="Times New Roman"/>
        </w:rPr>
      </w:pPr>
    </w:p>
    <w:p w14:paraId="7EAA1BE4"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Pervasive positive selection</w:t>
      </w:r>
    </w:p>
    <w:p w14:paraId="5EFD05CB" w14:textId="77777777" w:rsidR="00D83CC9" w:rsidRPr="00D83CC9" w:rsidRDefault="00D83CC9" w:rsidP="00D83CC9">
      <w:pPr>
        <w:ind w:firstLine="720"/>
        <w:rPr>
          <w:rFonts w:ascii="Times New Roman" w:hAnsi="Times New Roman" w:cs="Times New Roman"/>
        </w:rPr>
      </w:pPr>
      <w:r w:rsidRPr="00D83CC9">
        <w:rPr>
          <w:rFonts w:ascii="Arial" w:hAnsi="Arial" w:cs="Arial"/>
          <w:color w:val="000000"/>
          <w:sz w:val="22"/>
          <w:szCs w:val="22"/>
        </w:rPr>
        <w:t xml:space="preserve">Codon alignments. CODEML, pervasive positive </w:t>
      </w:r>
      <w:proofErr w:type="spellStart"/>
      <w:proofErr w:type="gramStart"/>
      <w:r w:rsidRPr="00D83CC9">
        <w:rPr>
          <w:rFonts w:ascii="Arial" w:hAnsi="Arial" w:cs="Arial"/>
          <w:color w:val="000000"/>
          <w:sz w:val="22"/>
          <w:szCs w:val="22"/>
        </w:rPr>
        <w:t>selection.Codeml</w:t>
      </w:r>
      <w:proofErr w:type="spellEnd"/>
      <w:proofErr w:type="gramEnd"/>
      <w:r w:rsidRPr="00D83CC9">
        <w:rPr>
          <w:rFonts w:ascii="Arial" w:hAnsi="Arial" w:cs="Arial"/>
          <w:color w:val="000000"/>
          <w:sz w:val="22"/>
          <w:szCs w:val="22"/>
        </w:rPr>
        <w:t xml:space="preserve"> and FUBAR??</w:t>
      </w:r>
    </w:p>
    <w:p w14:paraId="2BD42247" w14:textId="77777777" w:rsidR="00D83CC9" w:rsidRPr="00D83CC9" w:rsidRDefault="00D83CC9" w:rsidP="00D83CC9">
      <w:pPr>
        <w:ind w:firstLine="720"/>
        <w:rPr>
          <w:rFonts w:ascii="Times New Roman" w:hAnsi="Times New Roman" w:cs="Times New Roman"/>
        </w:rPr>
      </w:pPr>
      <w:r w:rsidRPr="00D83CC9">
        <w:rPr>
          <w:rFonts w:ascii="Arial" w:hAnsi="Arial" w:cs="Arial"/>
          <w:strike/>
          <w:color w:val="000000"/>
          <w:sz w:val="22"/>
          <w:szCs w:val="22"/>
        </w:rPr>
        <w:t xml:space="preserve">There are several established phylogenetic frameworks to then test the families for various forms of selection </w:t>
      </w:r>
      <w:proofErr w:type="gramStart"/>
      <w:r w:rsidRPr="00D83CC9">
        <w:rPr>
          <w:rFonts w:ascii="Arial" w:hAnsi="Arial" w:cs="Arial"/>
          <w:strike/>
          <w:color w:val="000000"/>
          <w:sz w:val="22"/>
          <w:szCs w:val="22"/>
        </w:rPr>
        <w:t>utilizing  rates</w:t>
      </w:r>
      <w:proofErr w:type="gramEnd"/>
      <w:r w:rsidRPr="00D83CC9">
        <w:rPr>
          <w:rFonts w:ascii="Arial" w:hAnsi="Arial" w:cs="Arial"/>
          <w:strike/>
          <w:color w:val="000000"/>
          <w:sz w:val="22"/>
          <w:szCs w:val="22"/>
        </w:rPr>
        <w:t xml:space="preserve"> of </w:t>
      </w:r>
      <w:proofErr w:type="spellStart"/>
      <w:r w:rsidRPr="00D83CC9">
        <w:rPr>
          <w:rFonts w:ascii="Arial" w:hAnsi="Arial" w:cs="Arial"/>
          <w:strike/>
          <w:color w:val="000000"/>
          <w:sz w:val="22"/>
          <w:szCs w:val="22"/>
        </w:rPr>
        <w:t>nonsysnonymous</w:t>
      </w:r>
      <w:proofErr w:type="spellEnd"/>
      <w:r w:rsidRPr="00D83CC9">
        <w:rPr>
          <w:rFonts w:ascii="Arial" w:hAnsi="Arial" w:cs="Arial"/>
          <w:strike/>
          <w:color w:val="000000"/>
          <w:sz w:val="22"/>
          <w:szCs w:val="22"/>
        </w:rPr>
        <w:t xml:space="preserve"> to synonymous substitution. Determining selective regimes of specific amino acid </w:t>
      </w:r>
      <w:r w:rsidRPr="00D83CC9">
        <w:rPr>
          <w:rFonts w:ascii="Arial" w:hAnsi="Arial" w:cs="Arial"/>
          <w:i/>
          <w:iCs/>
          <w:strike/>
          <w:color w:val="000000"/>
          <w:sz w:val="22"/>
          <w:szCs w:val="22"/>
        </w:rPr>
        <w:t>residue</w:t>
      </w:r>
      <w:r w:rsidRPr="00D83CC9">
        <w:rPr>
          <w:rFonts w:ascii="Arial" w:hAnsi="Arial" w:cs="Arial"/>
          <w:strike/>
          <w:color w:val="000000"/>
          <w:sz w:val="22"/>
          <w:szCs w:val="22"/>
        </w:rPr>
        <w:t xml:space="preserve"> sites that </w:t>
      </w:r>
      <w:r w:rsidRPr="00D83CC9">
        <w:rPr>
          <w:rFonts w:ascii="Arial" w:hAnsi="Arial" w:cs="Arial"/>
          <w:i/>
          <w:iCs/>
          <w:strike/>
          <w:color w:val="000000"/>
          <w:sz w:val="22"/>
          <w:szCs w:val="22"/>
        </w:rPr>
        <w:t xml:space="preserve">may be </w:t>
      </w:r>
      <w:proofErr w:type="gramStart"/>
      <w:r w:rsidRPr="00D83CC9">
        <w:rPr>
          <w:rFonts w:ascii="Arial" w:hAnsi="Arial" w:cs="Arial"/>
          <w:i/>
          <w:iCs/>
          <w:strike/>
          <w:color w:val="000000"/>
          <w:sz w:val="22"/>
          <w:szCs w:val="22"/>
        </w:rPr>
        <w:t xml:space="preserve">adaptive </w:t>
      </w:r>
      <w:r w:rsidRPr="00D83CC9">
        <w:rPr>
          <w:rFonts w:ascii="Arial" w:hAnsi="Arial" w:cs="Arial"/>
          <w:strike/>
          <w:color w:val="000000"/>
          <w:sz w:val="22"/>
          <w:szCs w:val="22"/>
        </w:rPr>
        <w:t> involves</w:t>
      </w:r>
      <w:proofErr w:type="gramEnd"/>
      <w:r w:rsidRPr="00D83CC9">
        <w:rPr>
          <w:rFonts w:ascii="Arial" w:hAnsi="Arial" w:cs="Arial"/>
          <w:strike/>
          <w:color w:val="000000"/>
          <w:sz w:val="22"/>
          <w:szCs w:val="22"/>
        </w:rPr>
        <w:t xml:space="preserve"> tests of pervasive positive selection within a gene family using either fixed or random effects likelihood models to help </w:t>
      </w:r>
      <w:proofErr w:type="spellStart"/>
      <w:r w:rsidRPr="00D83CC9">
        <w:rPr>
          <w:rFonts w:ascii="Arial" w:hAnsi="Arial" w:cs="Arial"/>
          <w:strike/>
          <w:color w:val="000000"/>
          <w:sz w:val="22"/>
          <w:szCs w:val="22"/>
        </w:rPr>
        <w:t>ellucidate</w:t>
      </w:r>
      <w:proofErr w:type="spellEnd"/>
      <w:r w:rsidRPr="00D83CC9">
        <w:rPr>
          <w:rFonts w:ascii="Arial" w:hAnsi="Arial" w:cs="Arial"/>
          <w:strike/>
          <w:color w:val="000000"/>
          <w:sz w:val="22"/>
          <w:szCs w:val="22"/>
        </w:rPr>
        <w:t xml:space="preserve"> specific amino acid residue sites undergoing diversifying or purifying selection (FUBAR, M8). Finding specific lineages that may have undergone </w:t>
      </w:r>
      <w:r w:rsidRPr="00D83CC9">
        <w:rPr>
          <w:rFonts w:ascii="Arial" w:hAnsi="Arial" w:cs="Arial"/>
          <w:i/>
          <w:iCs/>
          <w:strike/>
          <w:color w:val="000000"/>
          <w:sz w:val="22"/>
          <w:szCs w:val="22"/>
        </w:rPr>
        <w:t>adaptive surges</w:t>
      </w:r>
      <w:r w:rsidRPr="00D83CC9">
        <w:rPr>
          <w:rFonts w:ascii="Arial" w:hAnsi="Arial" w:cs="Arial"/>
          <w:strike/>
          <w:color w:val="000000"/>
          <w:sz w:val="22"/>
          <w:szCs w:val="22"/>
        </w:rPr>
        <w:t xml:space="preserve"> (niche </w:t>
      </w:r>
      <w:proofErr w:type="spellStart"/>
      <w:r w:rsidRPr="00D83CC9">
        <w:rPr>
          <w:rFonts w:ascii="Arial" w:hAnsi="Arial" w:cs="Arial"/>
          <w:strike/>
          <w:color w:val="000000"/>
          <w:sz w:val="22"/>
          <w:szCs w:val="22"/>
        </w:rPr>
        <w:t>diffenertiation</w:t>
      </w:r>
      <w:proofErr w:type="spellEnd"/>
      <w:r w:rsidRPr="00D83CC9">
        <w:rPr>
          <w:rFonts w:ascii="Arial" w:hAnsi="Arial" w:cs="Arial"/>
          <w:strike/>
          <w:color w:val="000000"/>
          <w:sz w:val="22"/>
          <w:szCs w:val="22"/>
        </w:rPr>
        <w:t>, sexual selection, predator prey arms races, novel innovations, lots of evolution terms) requires tests for episodically diversifying lineages (</w:t>
      </w:r>
      <w:proofErr w:type="spellStart"/>
      <w:proofErr w:type="gramStart"/>
      <w:r w:rsidRPr="00D83CC9">
        <w:rPr>
          <w:rFonts w:ascii="Arial" w:hAnsi="Arial" w:cs="Arial"/>
          <w:strike/>
          <w:color w:val="000000"/>
          <w:sz w:val="22"/>
          <w:szCs w:val="22"/>
        </w:rPr>
        <w:t>MEME,BUSTED</w:t>
      </w:r>
      <w:proofErr w:type="gramEnd"/>
      <w:r w:rsidRPr="00D83CC9">
        <w:rPr>
          <w:rFonts w:ascii="Arial" w:hAnsi="Arial" w:cs="Arial"/>
          <w:strike/>
          <w:color w:val="000000"/>
          <w:sz w:val="22"/>
          <w:szCs w:val="22"/>
        </w:rPr>
        <w:t>,CodemlBranchSpecific</w:t>
      </w:r>
      <w:proofErr w:type="spellEnd"/>
      <w:r w:rsidRPr="00D83CC9">
        <w:rPr>
          <w:rFonts w:ascii="Arial" w:hAnsi="Arial" w:cs="Arial"/>
          <w:strike/>
          <w:color w:val="000000"/>
          <w:sz w:val="22"/>
          <w:szCs w:val="22"/>
        </w:rPr>
        <w:t xml:space="preserve">) or evolution along specific branches in gene family… </w:t>
      </w:r>
    </w:p>
    <w:p w14:paraId="0433B5FE"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Episodic positive selection</w:t>
      </w:r>
    </w:p>
    <w:p w14:paraId="4ED98D97"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2"/>
          <w:szCs w:val="22"/>
        </w:rPr>
        <w:t>Hyphy</w:t>
      </w:r>
      <w:proofErr w:type="spellEnd"/>
      <w:r w:rsidRPr="00D83CC9">
        <w:rPr>
          <w:rFonts w:ascii="Arial" w:hAnsi="Arial" w:cs="Arial"/>
          <w:color w:val="000000"/>
          <w:sz w:val="22"/>
          <w:szCs w:val="22"/>
        </w:rPr>
        <w:t>/MEME, FUBAR, BUSTED</w:t>
      </w:r>
    </w:p>
    <w:p w14:paraId="0B19BC2A" w14:textId="77777777" w:rsidR="00D83CC9" w:rsidRPr="00D83CC9" w:rsidRDefault="00D83CC9" w:rsidP="00D83CC9">
      <w:pPr>
        <w:rPr>
          <w:rFonts w:ascii="Times New Roman" w:eastAsia="Times New Roman" w:hAnsi="Times New Roman" w:cs="Times New Roman"/>
        </w:rPr>
      </w:pPr>
    </w:p>
    <w:p w14:paraId="755456B8"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Validation</w:t>
      </w:r>
    </w:p>
    <w:p w14:paraId="3F8FCB47"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ab/>
        <w:t xml:space="preserve">Simulations, </w:t>
      </w:r>
      <w:proofErr w:type="spellStart"/>
      <w:r w:rsidRPr="00D83CC9">
        <w:rPr>
          <w:rFonts w:ascii="Arial" w:hAnsi="Arial" w:cs="Arial"/>
          <w:color w:val="000000"/>
          <w:sz w:val="22"/>
          <w:szCs w:val="22"/>
        </w:rPr>
        <w:t>GLOve</w:t>
      </w:r>
      <w:proofErr w:type="spellEnd"/>
      <w:r w:rsidRPr="00D83CC9">
        <w:rPr>
          <w:rFonts w:ascii="Arial" w:hAnsi="Arial" w:cs="Arial"/>
          <w:color w:val="000000"/>
          <w:sz w:val="22"/>
          <w:szCs w:val="22"/>
        </w:rPr>
        <w:t xml:space="preserve">??? Bacteria stuff (POTION), and </w:t>
      </w:r>
      <w:proofErr w:type="spellStart"/>
      <w:r w:rsidRPr="00D83CC9">
        <w:rPr>
          <w:rFonts w:ascii="Arial" w:hAnsi="Arial" w:cs="Arial"/>
          <w:color w:val="000000"/>
          <w:sz w:val="22"/>
          <w:szCs w:val="22"/>
        </w:rPr>
        <w:t>arachnoserver</w:t>
      </w:r>
      <w:proofErr w:type="spellEnd"/>
      <w:r w:rsidRPr="00D83CC9">
        <w:rPr>
          <w:rFonts w:ascii="Arial" w:hAnsi="Arial" w:cs="Arial"/>
          <w:color w:val="000000"/>
          <w:sz w:val="22"/>
          <w:szCs w:val="22"/>
        </w:rPr>
        <w:t xml:space="preserve"> (compare to young clade paper).</w:t>
      </w:r>
    </w:p>
    <w:p w14:paraId="0A763525" w14:textId="77777777" w:rsidR="00D83CC9" w:rsidRPr="00D83CC9" w:rsidRDefault="00D83CC9" w:rsidP="00D83CC9">
      <w:pPr>
        <w:spacing w:after="240"/>
        <w:rPr>
          <w:rFonts w:ascii="Times New Roman" w:eastAsia="Times New Roman" w:hAnsi="Times New Roman" w:cs="Times New Roman"/>
        </w:rPr>
      </w:pPr>
    </w:p>
    <w:p w14:paraId="73E17174" w14:textId="77777777" w:rsidR="00D83CC9" w:rsidRPr="00D83CC9" w:rsidRDefault="00D83CC9" w:rsidP="00D83CC9">
      <w:pPr>
        <w:rPr>
          <w:rFonts w:ascii="Times New Roman" w:hAnsi="Times New Roman" w:cs="Times New Roman"/>
        </w:rPr>
      </w:pPr>
      <w:r w:rsidRPr="00D83CC9">
        <w:rPr>
          <w:rFonts w:ascii="Arial" w:hAnsi="Arial" w:cs="Arial"/>
          <w:color w:val="000000"/>
          <w:sz w:val="28"/>
          <w:szCs w:val="28"/>
        </w:rPr>
        <w:t>Results</w:t>
      </w:r>
    </w:p>
    <w:p w14:paraId="2ACA6501" w14:textId="77777777" w:rsidR="00D83CC9" w:rsidRPr="00D83CC9" w:rsidRDefault="00D83CC9" w:rsidP="00D83CC9">
      <w:pPr>
        <w:rPr>
          <w:rFonts w:ascii="Times New Roman" w:eastAsia="Times New Roman" w:hAnsi="Times New Roman" w:cs="Times New Roman"/>
        </w:rPr>
      </w:pPr>
    </w:p>
    <w:p w14:paraId="3191A690"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Simulations</w:t>
      </w:r>
    </w:p>
    <w:p w14:paraId="3BAFBBED" w14:textId="77777777" w:rsidR="00D83CC9" w:rsidRPr="00D83CC9" w:rsidRDefault="00D83CC9" w:rsidP="00D83CC9">
      <w:pPr>
        <w:rPr>
          <w:rFonts w:ascii="Times New Roman" w:hAnsi="Times New Roman" w:cs="Times New Roman"/>
        </w:rPr>
      </w:pPr>
      <w:r w:rsidRPr="00D83CC9">
        <w:rPr>
          <w:rFonts w:ascii="Arial" w:hAnsi="Arial" w:cs="Arial"/>
          <w:color w:val="000000"/>
          <w:sz w:val="22"/>
          <w:szCs w:val="22"/>
        </w:rPr>
        <w:t>We did stuff, yeah.</w:t>
      </w:r>
    </w:p>
    <w:p w14:paraId="5FC9563A" w14:textId="77777777" w:rsidR="00D83CC9" w:rsidRPr="00D83CC9" w:rsidRDefault="00D83CC9" w:rsidP="00D83CC9">
      <w:pPr>
        <w:rPr>
          <w:rFonts w:ascii="Times New Roman" w:eastAsia="Times New Roman" w:hAnsi="Times New Roman" w:cs="Times New Roman"/>
        </w:rPr>
      </w:pPr>
    </w:p>
    <w:p w14:paraId="49FDD4D3"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2"/>
          <w:szCs w:val="22"/>
        </w:rPr>
        <w:t>Empirical results</w:t>
      </w:r>
    </w:p>
    <w:p w14:paraId="29DA6FC1" w14:textId="77777777" w:rsidR="00D83CC9" w:rsidRPr="00D83CC9" w:rsidRDefault="00D83CC9" w:rsidP="00D83CC9">
      <w:pPr>
        <w:rPr>
          <w:rFonts w:ascii="Times New Roman" w:hAnsi="Times New Roman" w:cs="Times New Roman"/>
        </w:rPr>
      </w:pPr>
      <w:proofErr w:type="spellStart"/>
      <w:r w:rsidRPr="00D83CC9">
        <w:rPr>
          <w:rFonts w:ascii="Arial" w:hAnsi="Arial" w:cs="Arial"/>
          <w:color w:val="000000"/>
          <w:sz w:val="22"/>
          <w:szCs w:val="22"/>
        </w:rPr>
        <w:t>Arachnoserver</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toxinbase</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bacteriashit</w:t>
      </w:r>
      <w:proofErr w:type="spellEnd"/>
      <w:r w:rsidRPr="00D83CC9">
        <w:rPr>
          <w:rFonts w:ascii="Arial" w:hAnsi="Arial" w:cs="Arial"/>
          <w:color w:val="000000"/>
          <w:sz w:val="22"/>
          <w:szCs w:val="22"/>
        </w:rPr>
        <w:t xml:space="preserve">, </w:t>
      </w:r>
      <w:proofErr w:type="spellStart"/>
      <w:r w:rsidRPr="00D83CC9">
        <w:rPr>
          <w:rFonts w:ascii="Arial" w:hAnsi="Arial" w:cs="Arial"/>
          <w:color w:val="000000"/>
          <w:sz w:val="22"/>
          <w:szCs w:val="22"/>
        </w:rPr>
        <w:t>goldenstandard</w:t>
      </w:r>
      <w:proofErr w:type="spellEnd"/>
      <w:r w:rsidRPr="00D83CC9">
        <w:rPr>
          <w:rFonts w:ascii="Arial" w:hAnsi="Arial" w:cs="Arial"/>
          <w:color w:val="000000"/>
          <w:sz w:val="22"/>
          <w:szCs w:val="22"/>
        </w:rPr>
        <w:t xml:space="preserve">. </w:t>
      </w:r>
    </w:p>
    <w:p w14:paraId="3BFE156E" w14:textId="77777777" w:rsidR="00D83CC9" w:rsidRPr="00D83CC9" w:rsidRDefault="00D83CC9" w:rsidP="00D83CC9">
      <w:pPr>
        <w:spacing w:after="240"/>
        <w:rPr>
          <w:rFonts w:ascii="Times New Roman" w:eastAsia="Times New Roman" w:hAnsi="Times New Roman" w:cs="Times New Roman"/>
        </w:rPr>
      </w:pPr>
    </w:p>
    <w:p w14:paraId="1D890065" w14:textId="77777777" w:rsidR="00D83CC9" w:rsidRPr="00D83CC9" w:rsidRDefault="00D83CC9" w:rsidP="00D83CC9">
      <w:pPr>
        <w:rPr>
          <w:rFonts w:ascii="Times New Roman" w:hAnsi="Times New Roman" w:cs="Times New Roman"/>
        </w:rPr>
      </w:pPr>
      <w:r w:rsidRPr="00D83CC9">
        <w:rPr>
          <w:rFonts w:ascii="Arial" w:hAnsi="Arial" w:cs="Arial"/>
          <w:b/>
          <w:bCs/>
          <w:color w:val="000000"/>
          <w:sz w:val="28"/>
          <w:szCs w:val="28"/>
        </w:rPr>
        <w:t>Conclusions</w:t>
      </w:r>
    </w:p>
    <w:p w14:paraId="2BE0D798" w14:textId="77777777" w:rsidR="00D83CC9" w:rsidRPr="00D83CC9" w:rsidRDefault="00D83CC9" w:rsidP="00D83CC9">
      <w:pPr>
        <w:rPr>
          <w:rFonts w:ascii="Times New Roman" w:eastAsia="Times New Roman" w:hAnsi="Times New Roman" w:cs="Times New Roman"/>
        </w:rPr>
      </w:pPr>
    </w:p>
    <w:p w14:paraId="6BBB9ED5" w14:textId="77777777" w:rsidR="00D83CC9" w:rsidRPr="00D83CC9" w:rsidRDefault="00D83CC9" w:rsidP="00D83CC9">
      <w:pPr>
        <w:ind w:firstLine="720"/>
        <w:rPr>
          <w:rFonts w:ascii="Times New Roman" w:hAnsi="Times New Roman" w:cs="Times New Roman"/>
        </w:rPr>
      </w:pPr>
      <w:r w:rsidRPr="00D83CC9">
        <w:rPr>
          <w:rFonts w:ascii="Arial" w:hAnsi="Arial" w:cs="Arial"/>
          <w:strike/>
          <w:color w:val="000000"/>
          <w:sz w:val="22"/>
          <w:szCs w:val="22"/>
        </w:rPr>
        <w:t xml:space="preserve">An influx of </w:t>
      </w:r>
      <w:r w:rsidRPr="00D83CC9">
        <w:rPr>
          <w:rFonts w:ascii="Arial" w:hAnsi="Arial" w:cs="Arial"/>
          <w:i/>
          <w:iCs/>
          <w:strike/>
          <w:color w:val="000000"/>
          <w:sz w:val="22"/>
          <w:szCs w:val="22"/>
        </w:rPr>
        <w:t>terabytes</w:t>
      </w:r>
      <w:r w:rsidRPr="00D83CC9">
        <w:rPr>
          <w:rFonts w:ascii="Arial" w:hAnsi="Arial" w:cs="Arial"/>
          <w:strike/>
          <w:color w:val="000000"/>
          <w:sz w:val="22"/>
          <w:szCs w:val="22"/>
        </w:rPr>
        <w:t xml:space="preserve"> of transcriptomic data has resulted in an </w:t>
      </w:r>
      <w:proofErr w:type="gramStart"/>
      <w:r w:rsidRPr="00D83CC9">
        <w:rPr>
          <w:rFonts w:ascii="Arial" w:hAnsi="Arial" w:cs="Arial"/>
          <w:strike/>
          <w:color w:val="000000"/>
          <w:sz w:val="22"/>
          <w:szCs w:val="22"/>
        </w:rPr>
        <w:t>ever expanding</w:t>
      </w:r>
      <w:proofErr w:type="gramEnd"/>
      <w:r w:rsidRPr="00D83CC9">
        <w:rPr>
          <w:rFonts w:ascii="Arial" w:hAnsi="Arial" w:cs="Arial"/>
          <w:strike/>
          <w:color w:val="000000"/>
          <w:sz w:val="22"/>
          <w:szCs w:val="22"/>
        </w:rPr>
        <w:t xml:space="preserve"> need for scalable</w:t>
      </w:r>
      <w:r w:rsidRPr="00D83CC9">
        <w:rPr>
          <w:rFonts w:ascii="Arial" w:hAnsi="Arial" w:cs="Arial"/>
          <w:color w:val="000000"/>
          <w:sz w:val="22"/>
          <w:szCs w:val="22"/>
        </w:rPr>
        <w:t xml:space="preserve"> tools capable of elucidating broad patterns of molecular evolution within the genomic architecture of taxa spanning throughout the tree of life. </w:t>
      </w:r>
    </w:p>
    <w:p w14:paraId="17C94F90" w14:textId="77777777" w:rsidR="00D83CC9" w:rsidRPr="00D83CC9" w:rsidRDefault="00D83CC9" w:rsidP="00D83CC9">
      <w:pPr>
        <w:spacing w:after="240"/>
        <w:rPr>
          <w:rFonts w:ascii="Times New Roman" w:eastAsia="Times New Roman" w:hAnsi="Times New Roman" w:cs="Times New Roman"/>
        </w:rPr>
      </w:pPr>
    </w:p>
    <w:p w14:paraId="20FDF64B" w14:textId="77777777" w:rsidR="00611395" w:rsidRDefault="00E96836"/>
    <w:sectPr w:rsidR="00611395" w:rsidSect="006031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Cole, Timothy Jeffrey" w:date="2017-04-19T12:41:00Z" w:initials="CTJ">
    <w:p w14:paraId="52ED1C41" w14:textId="5BEFDB2A" w:rsidR="006D3B42" w:rsidRDefault="006D3B42">
      <w:pPr>
        <w:pStyle w:val="CommentText"/>
      </w:pPr>
      <w:r>
        <w:rPr>
          <w:rStyle w:val="CommentReference"/>
        </w:rPr>
        <w:annotationRef/>
      </w:r>
      <w:r>
        <w:t>I just added a comment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ED1C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F47A8"/>
    <w:multiLevelType w:val="multilevel"/>
    <w:tmpl w:val="977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A5CAB"/>
    <w:multiLevelType w:val="multilevel"/>
    <w:tmpl w:val="8E1AE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E65049"/>
    <w:multiLevelType w:val="multilevel"/>
    <w:tmpl w:val="750C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9D3B21"/>
    <w:multiLevelType w:val="multilevel"/>
    <w:tmpl w:val="4402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Timothy Jeffrey">
    <w15:presenceInfo w15:providerId="None" w15:userId="Cole, Timothy Jeff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C9"/>
    <w:rsid w:val="000447F8"/>
    <w:rsid w:val="00055FE2"/>
    <w:rsid w:val="00057803"/>
    <w:rsid w:val="00063E5C"/>
    <w:rsid w:val="00076DF9"/>
    <w:rsid w:val="00077E5F"/>
    <w:rsid w:val="000949C2"/>
    <w:rsid w:val="00184681"/>
    <w:rsid w:val="001976EE"/>
    <w:rsid w:val="001A5B60"/>
    <w:rsid w:val="001C0817"/>
    <w:rsid w:val="001C5C98"/>
    <w:rsid w:val="0021633D"/>
    <w:rsid w:val="002473EC"/>
    <w:rsid w:val="002F29FB"/>
    <w:rsid w:val="003229A9"/>
    <w:rsid w:val="0037111E"/>
    <w:rsid w:val="003E7FAA"/>
    <w:rsid w:val="004269DE"/>
    <w:rsid w:val="00427CD8"/>
    <w:rsid w:val="00441DBC"/>
    <w:rsid w:val="00556572"/>
    <w:rsid w:val="00592D10"/>
    <w:rsid w:val="00594EF2"/>
    <w:rsid w:val="006031AB"/>
    <w:rsid w:val="00613E68"/>
    <w:rsid w:val="0064132D"/>
    <w:rsid w:val="00665A82"/>
    <w:rsid w:val="006D3B42"/>
    <w:rsid w:val="00717B31"/>
    <w:rsid w:val="0075703B"/>
    <w:rsid w:val="007B693E"/>
    <w:rsid w:val="008233A1"/>
    <w:rsid w:val="008E0536"/>
    <w:rsid w:val="009E4A95"/>
    <w:rsid w:val="00A26B06"/>
    <w:rsid w:val="00AA7E31"/>
    <w:rsid w:val="00B24E04"/>
    <w:rsid w:val="00B6071A"/>
    <w:rsid w:val="00BA0A74"/>
    <w:rsid w:val="00C302B9"/>
    <w:rsid w:val="00C519A1"/>
    <w:rsid w:val="00CA6A5A"/>
    <w:rsid w:val="00D364F4"/>
    <w:rsid w:val="00D40F6C"/>
    <w:rsid w:val="00D83CC9"/>
    <w:rsid w:val="00D954F7"/>
    <w:rsid w:val="00DA71B2"/>
    <w:rsid w:val="00DE2BC5"/>
    <w:rsid w:val="00E077E2"/>
    <w:rsid w:val="00E273DC"/>
    <w:rsid w:val="00E42FCB"/>
    <w:rsid w:val="00E96836"/>
    <w:rsid w:val="00EB1955"/>
    <w:rsid w:val="00EB5289"/>
    <w:rsid w:val="00F275BC"/>
    <w:rsid w:val="00F614F3"/>
    <w:rsid w:val="00F963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CF21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83CC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C9"/>
    <w:rPr>
      <w:rFonts w:ascii="Times New Roman" w:hAnsi="Times New Roman" w:cs="Times New Roman"/>
      <w:b/>
      <w:bCs/>
      <w:kern w:val="36"/>
      <w:sz w:val="48"/>
      <w:szCs w:val="48"/>
    </w:rPr>
  </w:style>
  <w:style w:type="paragraph" w:styleId="NormalWeb">
    <w:name w:val="Normal (Web)"/>
    <w:basedOn w:val="Normal"/>
    <w:uiPriority w:val="99"/>
    <w:semiHidden/>
    <w:unhideWhenUsed/>
    <w:rsid w:val="00D83CC9"/>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83CC9"/>
  </w:style>
  <w:style w:type="character" w:styleId="Hyperlink">
    <w:name w:val="Hyperlink"/>
    <w:basedOn w:val="DefaultParagraphFont"/>
    <w:uiPriority w:val="99"/>
    <w:semiHidden/>
    <w:unhideWhenUsed/>
    <w:rsid w:val="00D83CC9"/>
    <w:rPr>
      <w:color w:val="0000FF"/>
      <w:u w:val="single"/>
    </w:rPr>
  </w:style>
  <w:style w:type="character" w:styleId="CommentReference">
    <w:name w:val="annotation reference"/>
    <w:basedOn w:val="DefaultParagraphFont"/>
    <w:uiPriority w:val="99"/>
    <w:semiHidden/>
    <w:unhideWhenUsed/>
    <w:rsid w:val="006D3B42"/>
    <w:rPr>
      <w:sz w:val="18"/>
      <w:szCs w:val="18"/>
    </w:rPr>
  </w:style>
  <w:style w:type="paragraph" w:styleId="CommentText">
    <w:name w:val="annotation text"/>
    <w:basedOn w:val="Normal"/>
    <w:link w:val="CommentTextChar"/>
    <w:uiPriority w:val="99"/>
    <w:semiHidden/>
    <w:unhideWhenUsed/>
    <w:rsid w:val="006D3B42"/>
  </w:style>
  <w:style w:type="character" w:customStyle="1" w:styleId="CommentTextChar">
    <w:name w:val="Comment Text Char"/>
    <w:basedOn w:val="DefaultParagraphFont"/>
    <w:link w:val="CommentText"/>
    <w:uiPriority w:val="99"/>
    <w:semiHidden/>
    <w:rsid w:val="006D3B42"/>
  </w:style>
  <w:style w:type="paragraph" w:styleId="CommentSubject">
    <w:name w:val="annotation subject"/>
    <w:basedOn w:val="CommentText"/>
    <w:next w:val="CommentText"/>
    <w:link w:val="CommentSubjectChar"/>
    <w:uiPriority w:val="99"/>
    <w:semiHidden/>
    <w:unhideWhenUsed/>
    <w:rsid w:val="006D3B42"/>
    <w:rPr>
      <w:b/>
      <w:bCs/>
      <w:sz w:val="20"/>
      <w:szCs w:val="20"/>
    </w:rPr>
  </w:style>
  <w:style w:type="character" w:customStyle="1" w:styleId="CommentSubjectChar">
    <w:name w:val="Comment Subject Char"/>
    <w:basedOn w:val="CommentTextChar"/>
    <w:link w:val="CommentSubject"/>
    <w:uiPriority w:val="99"/>
    <w:semiHidden/>
    <w:rsid w:val="006D3B42"/>
    <w:rPr>
      <w:b/>
      <w:bCs/>
      <w:sz w:val="20"/>
      <w:szCs w:val="20"/>
    </w:rPr>
  </w:style>
  <w:style w:type="paragraph" w:styleId="BalloonText">
    <w:name w:val="Balloon Text"/>
    <w:basedOn w:val="Normal"/>
    <w:link w:val="BalloonTextChar"/>
    <w:uiPriority w:val="99"/>
    <w:semiHidden/>
    <w:unhideWhenUsed/>
    <w:rsid w:val="006D3B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3B4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80422">
      <w:bodyDiv w:val="1"/>
      <w:marLeft w:val="0"/>
      <w:marRight w:val="0"/>
      <w:marTop w:val="0"/>
      <w:marBottom w:val="0"/>
      <w:divBdr>
        <w:top w:val="none" w:sz="0" w:space="0" w:color="auto"/>
        <w:left w:val="none" w:sz="0" w:space="0" w:color="auto"/>
        <w:bottom w:val="none" w:sz="0" w:space="0" w:color="auto"/>
        <w:right w:val="none" w:sz="0" w:space="0" w:color="auto"/>
      </w:divBdr>
      <w:divsChild>
        <w:div w:id="6014247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1778</Words>
  <Characters>10135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Timothy Jeffrey</dc:creator>
  <cp:keywords/>
  <dc:description/>
  <cp:lastModifiedBy>Cole, Timothy Jeffrey</cp:lastModifiedBy>
  <cp:revision>8</cp:revision>
  <dcterms:created xsi:type="dcterms:W3CDTF">2017-04-19T16:33:00Z</dcterms:created>
  <dcterms:modified xsi:type="dcterms:W3CDTF">2017-05-07T17:57:00Z</dcterms:modified>
</cp:coreProperties>
</file>